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4FFC579" w:rsidR="00113DB6" w:rsidRPr="00816E1D" w:rsidRDefault="00F15E5E" w:rsidP="00804401">
      <w:pPr>
        <w:spacing w:line="480" w:lineRule="auto"/>
        <w:ind w:firstLine="720"/>
        <w:jc w:val="center"/>
      </w:pPr>
      <w:bookmarkStart w:id="0" w:name="_heading=h.gjdgxs" w:colFirst="0" w:colLast="0"/>
      <w:bookmarkEnd w:id="0"/>
      <w:r w:rsidRPr="00816E1D">
        <w:t>The gut microbial diversity of a Chagas disease vector varies across region</w:t>
      </w:r>
      <w:r w:rsidR="00BC752A">
        <w:t>, habitat type, and blood meal source</w:t>
      </w:r>
    </w:p>
    <w:p w14:paraId="00000002" w14:textId="77777777" w:rsidR="00113DB6" w:rsidRPr="00816E1D" w:rsidRDefault="00113DB6" w:rsidP="00804401">
      <w:pPr>
        <w:spacing w:line="480" w:lineRule="auto"/>
        <w:ind w:firstLine="720"/>
      </w:pPr>
      <w:bookmarkStart w:id="1" w:name="_heading=h.30j0zll" w:colFirst="0" w:colLast="0"/>
      <w:bookmarkEnd w:id="1"/>
    </w:p>
    <w:p w14:paraId="00000003" w14:textId="07F18A08" w:rsidR="00113DB6" w:rsidRPr="00816E1D" w:rsidRDefault="00F15E5E" w:rsidP="008044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color w:val="000000"/>
        </w:rPr>
      </w:pPr>
      <w:r w:rsidRPr="00816E1D">
        <w:rPr>
          <w:b/>
        </w:rPr>
        <w:tab/>
      </w:r>
      <w:commentRangeStart w:id="2"/>
      <w:r w:rsidRPr="00816E1D">
        <w:rPr>
          <w:b/>
        </w:rPr>
        <w:t>Abstract.</w:t>
      </w:r>
      <w:r w:rsidRPr="00816E1D">
        <w:t xml:space="preserve"> </w:t>
      </w:r>
      <w:commentRangeEnd w:id="2"/>
      <w:r w:rsidR="008F4FF3">
        <w:rPr>
          <w:rStyle w:val="CommentReference"/>
          <w:rFonts w:eastAsiaTheme="minorHAnsi" w:cstheme="minorBidi"/>
        </w:rPr>
        <w:commentReference w:id="2"/>
      </w:r>
      <w:r w:rsidRPr="00816E1D">
        <w:t xml:space="preserve">Anthropogenic land use change can impact vector-borne </w:t>
      </w:r>
      <w:del w:id="3" w:author="Jennifer Peterson" w:date="2022-09-20T13:33:00Z">
        <w:r w:rsidRPr="00816E1D" w:rsidDel="00EA2A72">
          <w:delText xml:space="preserve">infectious </w:delText>
        </w:r>
      </w:del>
      <w:r w:rsidRPr="00816E1D">
        <w:t xml:space="preserve">disease transmission by </w:t>
      </w:r>
      <w:r w:rsidR="008B2464">
        <w:t>influencing</w:t>
      </w:r>
      <w:ins w:id="4" w:author="Jennifer Peterson" w:date="2022-09-20T13:33:00Z">
        <w:r w:rsidR="00EA2A72">
          <w:t xml:space="preserve"> [or changing?]</w:t>
        </w:r>
      </w:ins>
      <w:r w:rsidRPr="00816E1D">
        <w:t xml:space="preserve"> the spatial distribution</w:t>
      </w:r>
      <w:ins w:id="5" w:author="Jennifer Peterson" w:date="2022-09-20T13:34:00Z">
        <w:r w:rsidR="00286ACD">
          <w:t xml:space="preserve"> and community composition</w:t>
        </w:r>
      </w:ins>
      <w:r w:rsidRPr="00816E1D">
        <w:t xml:space="preserve"> of </w:t>
      </w:r>
      <w:del w:id="6" w:author="Jennifer Peterson" w:date="2022-09-20T13:34:00Z">
        <w:r w:rsidRPr="00816E1D" w:rsidDel="00EA2A72">
          <w:delText xml:space="preserve">disease </w:delText>
        </w:r>
      </w:del>
      <w:r w:rsidRPr="00816E1D">
        <w:t xml:space="preserve">vectors and </w:t>
      </w:r>
      <w:ins w:id="7" w:author="Jennifer Peterson" w:date="2022-09-20T13:34:00Z">
        <w:r w:rsidR="00286ACD">
          <w:t xml:space="preserve">their </w:t>
        </w:r>
      </w:ins>
      <w:r w:rsidRPr="00816E1D">
        <w:t>hosts</w:t>
      </w:r>
      <w:del w:id="8" w:author="Jennifer Peterson" w:date="2022-09-20T13:34:00Z">
        <w:r w:rsidRPr="00816E1D" w:rsidDel="00286ACD">
          <w:delText xml:space="preserve"> and changes in vector and host community composition</w:delText>
        </w:r>
      </w:del>
      <w:ins w:id="9" w:author="Jennifer Peterson" w:date="2022-09-20T13:35:00Z">
        <w:r w:rsidR="00286ACD">
          <w:t>, but</w:t>
        </w:r>
      </w:ins>
      <w:del w:id="10" w:author="Jennifer Peterson" w:date="2022-09-20T13:35:00Z">
        <w:r w:rsidRPr="00816E1D" w:rsidDel="00286ACD">
          <w:delText>.</w:delText>
        </w:r>
      </w:del>
      <w:r w:rsidRPr="00816E1D">
        <w:t xml:space="preserve"> </w:t>
      </w:r>
      <w:del w:id="11" w:author="Jennifer Peterson" w:date="2022-09-20T13:35:00Z">
        <w:r w:rsidRPr="00816E1D" w:rsidDel="00286ACD">
          <w:delText xml:space="preserve">However, </w:delText>
        </w:r>
      </w:del>
      <w:r w:rsidRPr="00816E1D">
        <w:t xml:space="preserve">the underlying mechanisms of </w:t>
      </w:r>
      <w:ins w:id="12" w:author="Jennifer Peterson" w:date="2022-09-20T13:35:00Z">
        <w:r w:rsidR="00286ACD">
          <w:t xml:space="preserve">the </w:t>
        </w:r>
      </w:ins>
      <w:r w:rsidRPr="00816E1D">
        <w:t xml:space="preserve">changes are not well understood. One potential driver of increased </w:t>
      </w:r>
      <w:del w:id="13" w:author="Jennifer Peterson" w:date="2022-09-20T13:37:00Z">
        <w:r w:rsidRPr="00816E1D" w:rsidDel="008F4FF3">
          <w:delText xml:space="preserve">infectious </w:delText>
        </w:r>
      </w:del>
      <w:ins w:id="14" w:author="Jennifer Peterson" w:date="2022-09-20T13:37:00Z">
        <w:r w:rsidR="008F4FF3">
          <w:t>vector-borne</w:t>
        </w:r>
        <w:r w:rsidR="008F4FF3" w:rsidRPr="00816E1D">
          <w:t xml:space="preserve"> </w:t>
        </w:r>
      </w:ins>
      <w:r w:rsidRPr="00816E1D">
        <w:t xml:space="preserve">disease risk is the diversity and species composition of the vector gut microbiome. </w:t>
      </w:r>
      <w:r w:rsidRPr="00816E1D">
        <w:rPr>
          <w:color w:val="000000"/>
        </w:rPr>
        <w:t xml:space="preserve">By focusing on </w:t>
      </w:r>
      <w:commentRangeStart w:id="15"/>
      <w:r w:rsidRPr="00816E1D">
        <w:rPr>
          <w:color w:val="000000"/>
        </w:rPr>
        <w:t xml:space="preserve">how </w:t>
      </w:r>
      <w:commentRangeEnd w:id="15"/>
      <w:r w:rsidR="0056713F">
        <w:rPr>
          <w:rStyle w:val="CommentReference"/>
          <w:rFonts w:eastAsiaTheme="minorHAnsi" w:cstheme="minorBidi"/>
        </w:rPr>
        <w:commentReference w:id="15"/>
      </w:r>
      <w:r w:rsidRPr="00816E1D">
        <w:rPr>
          <w:color w:val="000000"/>
        </w:rPr>
        <w:t xml:space="preserve">land use change impacts the gut microbiomes of disease vectors, we can </w:t>
      </w:r>
      <w:del w:id="16" w:author="Jennifer Peterson" w:date="2022-09-20T13:45:00Z">
        <w:r w:rsidRPr="00816E1D" w:rsidDel="005E7E45">
          <w:rPr>
            <w:color w:val="000000"/>
          </w:rPr>
          <w:delText xml:space="preserve">further </w:delText>
        </w:r>
      </w:del>
      <w:ins w:id="17" w:author="Jennifer Peterson" w:date="2022-09-20T13:45:00Z">
        <w:r w:rsidR="005E7E45">
          <w:rPr>
            <w:color w:val="000000"/>
          </w:rPr>
          <w:t>better understand</w:t>
        </w:r>
        <w:r w:rsidR="005E7E45" w:rsidRPr="00816E1D">
          <w:rPr>
            <w:color w:val="000000"/>
          </w:rPr>
          <w:t xml:space="preserve"> </w:t>
        </w:r>
      </w:ins>
      <w:del w:id="18" w:author="Jennifer Peterson" w:date="2022-09-20T13:45:00Z">
        <w:r w:rsidRPr="00816E1D" w:rsidDel="005E7E45">
          <w:rPr>
            <w:color w:val="000000"/>
          </w:rPr>
          <w:delText xml:space="preserve">study </w:delText>
        </w:r>
      </w:del>
      <w:r w:rsidRPr="00816E1D">
        <w:rPr>
          <w:color w:val="000000"/>
        </w:rPr>
        <w:t>how the landscape</w:t>
      </w:r>
      <w:ins w:id="19" w:author="Jennifer Peterson" w:date="2022-09-20T13:45:00Z">
        <w:r w:rsidR="005E7E45">
          <w:rPr>
            <w:color w:val="000000"/>
          </w:rPr>
          <w:t xml:space="preserve"> [change?]</w:t>
        </w:r>
      </w:ins>
      <w:r w:rsidRPr="00816E1D">
        <w:rPr>
          <w:color w:val="000000"/>
        </w:rPr>
        <w:t xml:space="preserve"> </w:t>
      </w:r>
      <w:del w:id="20" w:author="Jennifer Peterson" w:date="2022-09-20T13:45:00Z">
        <w:r w:rsidRPr="00816E1D" w:rsidDel="005E7E45">
          <w:rPr>
            <w:color w:val="000000"/>
          </w:rPr>
          <w:delText xml:space="preserve">can </w:delText>
        </w:r>
      </w:del>
      <w:r w:rsidRPr="00816E1D">
        <w:rPr>
          <w:color w:val="000000"/>
        </w:rPr>
        <w:t>influence</w:t>
      </w:r>
      <w:ins w:id="21" w:author="Jennifer Peterson" w:date="2022-09-20T13:45:00Z">
        <w:r w:rsidR="005E7E45">
          <w:rPr>
            <w:color w:val="000000"/>
          </w:rPr>
          <w:t>s</w:t>
        </w:r>
      </w:ins>
      <w:r w:rsidRPr="00816E1D">
        <w:rPr>
          <w:color w:val="000000"/>
        </w:rPr>
        <w:t xml:space="preserve"> </w:t>
      </w:r>
      <w:del w:id="22" w:author="Jennifer Peterson" w:date="2022-09-20T13:46:00Z">
        <w:r w:rsidRPr="00816E1D" w:rsidDel="007C6796">
          <w:rPr>
            <w:color w:val="000000"/>
          </w:rPr>
          <w:delText xml:space="preserve">the transmission of </w:delText>
        </w:r>
      </w:del>
      <w:r w:rsidRPr="00816E1D">
        <w:rPr>
          <w:color w:val="000000"/>
        </w:rPr>
        <w:t>vector-borne disease</w:t>
      </w:r>
      <w:ins w:id="23" w:author="Jennifer Peterson" w:date="2022-09-20T13:45:00Z">
        <w:r w:rsidR="007C6796">
          <w:rPr>
            <w:color w:val="000000"/>
          </w:rPr>
          <w:t xml:space="preserve"> transmission</w:t>
        </w:r>
      </w:ins>
      <w:del w:id="24" w:author="Jennifer Peterson" w:date="2022-09-20T13:45:00Z">
        <w:r w:rsidRPr="00816E1D" w:rsidDel="007C6796">
          <w:rPr>
            <w:color w:val="000000"/>
          </w:rPr>
          <w:delText>s</w:delText>
        </w:r>
        <w:r w:rsidRPr="00816E1D" w:rsidDel="005E7E45">
          <w:rPr>
            <w:color w:val="000000"/>
          </w:rPr>
          <w:delText>,</w:delText>
        </w:r>
      </w:del>
      <w:r w:rsidRPr="00816E1D">
        <w:rPr>
          <w:color w:val="000000"/>
        </w:rPr>
        <w:t xml:space="preserve"> </w:t>
      </w:r>
      <w:del w:id="25" w:author="Jennifer Peterson" w:date="2022-09-20T13:46:00Z">
        <w:r w:rsidRPr="00816E1D" w:rsidDel="007C6796">
          <w:rPr>
            <w:color w:val="000000"/>
          </w:rPr>
          <w:delText>such as Chagas disease</w:delText>
        </w:r>
      </w:del>
      <w:r w:rsidRPr="00816E1D">
        <w:rPr>
          <w:color w:val="000000"/>
        </w:rPr>
        <w:t xml:space="preserve">. </w:t>
      </w:r>
      <w:ins w:id="26" w:author="Jennifer Peterson" w:date="2022-09-20T13:46:00Z">
        <w:r w:rsidR="007C6796">
          <w:rPr>
            <w:color w:val="000000"/>
          </w:rPr>
          <w:t xml:space="preserve"> HERE WOULD BE A GOOD OPPORTUNITY TO MAKE THAT BROADER CONNECTION TO BIGGER ECOLOGICAL CONCEPTS.</w:t>
        </w:r>
      </w:ins>
    </w:p>
    <w:p w14:paraId="00000004" w14:textId="3F332572" w:rsidR="00113DB6" w:rsidRPr="00816E1D" w:rsidRDefault="00F15E5E" w:rsidP="00804401">
      <w:pPr>
        <w:widowControl w:val="0"/>
        <w:spacing w:line="480" w:lineRule="auto"/>
      </w:pPr>
      <w:bookmarkStart w:id="27" w:name="_heading=h.1fob9te" w:colFirst="0" w:colLast="0"/>
      <w:bookmarkEnd w:id="27"/>
      <w:r w:rsidRPr="00816E1D">
        <w:rPr>
          <w:color w:val="000000"/>
        </w:rPr>
        <w:tab/>
      </w:r>
      <w:commentRangeStart w:id="28"/>
      <w:r w:rsidRPr="00816E1D">
        <w:rPr>
          <w:color w:val="000000"/>
        </w:rPr>
        <w:t xml:space="preserve">Chagas disease is caused by the parasite </w:t>
      </w:r>
      <w:r w:rsidRPr="00816E1D">
        <w:rPr>
          <w:i/>
          <w:color w:val="000000"/>
        </w:rPr>
        <w:t>Trypanosoma cruzi</w:t>
      </w:r>
      <w:r w:rsidRPr="00816E1D">
        <w:rPr>
          <w:color w:val="000000"/>
        </w:rPr>
        <w:t xml:space="preserve"> and vectored by hematophagous triatomines that can harbor the parasite in their guts. </w:t>
      </w:r>
      <w:commentRangeEnd w:id="28"/>
      <w:r w:rsidR="0068395F">
        <w:rPr>
          <w:rStyle w:val="CommentReference"/>
          <w:rFonts w:eastAsiaTheme="minorHAnsi" w:cstheme="minorBidi"/>
        </w:rPr>
        <w:commentReference w:id="28"/>
      </w:r>
      <w:r w:rsidRPr="00816E1D">
        <w:t xml:space="preserve">In this study, </w:t>
      </w:r>
      <w:commentRangeStart w:id="29"/>
      <w:r w:rsidRPr="00816E1D">
        <w:t xml:space="preserve">we sequenced the gut bacterial diversity </w:t>
      </w:r>
      <w:commentRangeEnd w:id="29"/>
      <w:r w:rsidR="00FD6A8C">
        <w:rPr>
          <w:rStyle w:val="CommentReference"/>
          <w:rFonts w:eastAsiaTheme="minorHAnsi" w:cstheme="minorBidi"/>
        </w:rPr>
        <w:commentReference w:id="29"/>
      </w:r>
      <w:r w:rsidRPr="00816E1D">
        <w:t xml:space="preserve">of </w:t>
      </w:r>
      <w:ins w:id="30" w:author="Jennifer Peterson" w:date="2022-09-20T13:47:00Z">
        <w:r w:rsidR="0068395F">
          <w:rPr>
            <w:i/>
            <w:iCs/>
          </w:rPr>
          <w:t xml:space="preserve">T. </w:t>
        </w:r>
        <w:proofErr w:type="spellStart"/>
        <w:r w:rsidR="0068395F">
          <w:rPr>
            <w:i/>
            <w:iCs/>
          </w:rPr>
          <w:t>cruzi</w:t>
        </w:r>
        <w:proofErr w:type="spellEnd"/>
        <w:r w:rsidR="0068395F">
          <w:rPr>
            <w:i/>
            <w:iCs/>
          </w:rPr>
          <w:t xml:space="preserve"> </w:t>
        </w:r>
      </w:ins>
      <w:r w:rsidRPr="00816E1D">
        <w:t xml:space="preserve">infected and </w:t>
      </w:r>
      <w:ins w:id="31" w:author="Jennifer Peterson" w:date="2022-09-20T13:47:00Z">
        <w:r w:rsidR="0068395F">
          <w:t>un</w:t>
        </w:r>
      </w:ins>
      <w:del w:id="32" w:author="Jennifer Peterson" w:date="2022-09-20T13:47:00Z">
        <w:r w:rsidRPr="00816E1D" w:rsidDel="0068395F">
          <w:delText>non</w:delText>
        </w:r>
      </w:del>
      <w:r w:rsidRPr="00816E1D">
        <w:t>infected triatomines (</w:t>
      </w:r>
      <w:commentRangeStart w:id="33"/>
      <w:ins w:id="34" w:author="Jennifer Peterson" w:date="2022-09-20T13:47:00Z">
        <w:r w:rsidR="0068395F">
          <w:t>N</w:t>
        </w:r>
      </w:ins>
      <w:commentRangeEnd w:id="33"/>
      <w:ins w:id="35" w:author="Jennifer Peterson" w:date="2022-09-20T13:48:00Z">
        <w:r w:rsidR="0068395F">
          <w:rPr>
            <w:rStyle w:val="CommentReference"/>
            <w:rFonts w:eastAsiaTheme="minorHAnsi" w:cstheme="minorBidi"/>
          </w:rPr>
          <w:commentReference w:id="33"/>
        </w:r>
      </w:ins>
      <w:del w:id="36" w:author="Jennifer Peterson" w:date="2022-09-20T13:47:00Z">
        <w:r w:rsidRPr="00816E1D" w:rsidDel="0068395F">
          <w:delText>n</w:delText>
        </w:r>
      </w:del>
      <w:r w:rsidRPr="00816E1D">
        <w:t xml:space="preserve"> = 283) in </w:t>
      </w:r>
      <w:commentRangeStart w:id="37"/>
      <w:ins w:id="38" w:author="Jennifer Peterson" w:date="2022-09-20T13:48:00Z">
        <w:r w:rsidR="0068395F">
          <w:t>three</w:t>
        </w:r>
      </w:ins>
      <w:del w:id="39" w:author="Jennifer Peterson" w:date="2022-09-20T13:48:00Z">
        <w:r w:rsidRPr="00816E1D" w:rsidDel="0068395F">
          <w:delText>3</w:delText>
        </w:r>
      </w:del>
      <w:r w:rsidRPr="00816E1D">
        <w:t xml:space="preserve"> </w:t>
      </w:r>
      <w:commentRangeEnd w:id="37"/>
      <w:r w:rsidR="00FD6A8C">
        <w:rPr>
          <w:rStyle w:val="CommentReference"/>
          <w:rFonts w:eastAsiaTheme="minorHAnsi" w:cstheme="minorBidi"/>
        </w:rPr>
        <w:commentReference w:id="37"/>
      </w:r>
      <w:r w:rsidRPr="00816E1D">
        <w:t xml:space="preserve">different land use types across three regions in central Panama. </w:t>
      </w:r>
      <w:r w:rsidR="00AA2AC6">
        <w:t>Our data indicate that the gut bacteria</w:t>
      </w:r>
      <w:ins w:id="40" w:author="Jennifer Peterson" w:date="2022-09-20T13:53:00Z">
        <w:r w:rsidR="00A224CD">
          <w:t xml:space="preserve"> [genus?]</w:t>
        </w:r>
      </w:ins>
      <w:r w:rsidR="00AA2AC6">
        <w:t xml:space="preserve"> </w:t>
      </w:r>
      <w:r w:rsidR="002F5190">
        <w:t xml:space="preserve">diversity and composition </w:t>
      </w:r>
      <w:del w:id="41" w:author="Jennifer Peterson" w:date="2022-09-20T13:52:00Z">
        <w:r w:rsidR="002F5190" w:rsidDel="00FD6A8C">
          <w:delText xml:space="preserve">of </w:delText>
        </w:r>
      </w:del>
      <w:ins w:id="42" w:author="Jennifer Peterson" w:date="2022-09-20T13:52:00Z">
        <w:r w:rsidR="00FD6A8C">
          <w:t xml:space="preserve">in </w:t>
        </w:r>
      </w:ins>
      <w:r w:rsidR="002F5190">
        <w:t xml:space="preserve">triatomines are </w:t>
      </w:r>
      <w:r w:rsidR="009F4813">
        <w:t>primarily shaped</w:t>
      </w:r>
      <w:r w:rsidR="002F5190">
        <w:t xml:space="preserve"> by biogeography and</w:t>
      </w:r>
      <w:r w:rsidR="00490668">
        <w:t>,</w:t>
      </w:r>
      <w:r w:rsidR="002F5190">
        <w:t xml:space="preserve"> to a lesser degree, palm habitat type and </w:t>
      </w:r>
      <w:r w:rsidR="00461CF7">
        <w:t xml:space="preserve">vertebrate </w:t>
      </w:r>
      <w:r w:rsidR="002F5190">
        <w:t xml:space="preserve">blood meal </w:t>
      </w:r>
      <w:r w:rsidR="00464DDA">
        <w:t xml:space="preserve">identity and richness. </w:t>
      </w:r>
      <w:r w:rsidR="00620CFB">
        <w:t xml:space="preserve">The </w:t>
      </w:r>
      <w:r w:rsidR="00F94C52">
        <w:t xml:space="preserve">gut </w:t>
      </w:r>
      <w:r w:rsidR="00620CFB">
        <w:t xml:space="preserve">bacterial composition and </w:t>
      </w:r>
      <w:r w:rsidR="003C451F">
        <w:t xml:space="preserve">structure </w:t>
      </w:r>
      <w:del w:id="43" w:author="Jennifer Peterson" w:date="2022-09-20T13:54:00Z">
        <w:r w:rsidR="00F94C52" w:rsidDel="00375E1A">
          <w:delText xml:space="preserve">of </w:delText>
        </w:r>
      </w:del>
      <w:ins w:id="44" w:author="Jennifer Peterson" w:date="2022-09-20T13:54:00Z">
        <w:r w:rsidR="00375E1A">
          <w:t xml:space="preserve">from </w:t>
        </w:r>
      </w:ins>
      <w:ins w:id="45" w:author="Jennifer Peterson" w:date="2022-09-20T13:53:00Z">
        <w:r w:rsidR="00A224CD">
          <w:t>s</w:t>
        </w:r>
      </w:ins>
      <w:del w:id="46" w:author="Jennifer Peterson" w:date="2022-09-20T13:53:00Z">
        <w:r w:rsidR="005030EE" w:rsidDel="00A224CD">
          <w:delText>S</w:delText>
        </w:r>
      </w:del>
      <w:r w:rsidR="005030EE">
        <w:t>amples collected in Santa Fe</w:t>
      </w:r>
      <w:r w:rsidR="00845E68">
        <w:t>, Veraguas</w:t>
      </w:r>
      <w:r w:rsidR="00F94C52">
        <w:t>,</w:t>
      </w:r>
      <w:ins w:id="47" w:author="Jennifer Peterson" w:date="2022-09-20T13:54:00Z">
        <w:r w:rsidR="00375E1A">
          <w:t xml:space="preserve"> which is [describe where to contrast with the others being near the </w:t>
        </w:r>
        <w:proofErr w:type="gramStart"/>
        <w:r w:rsidR="00375E1A">
          <w:t>Panama canal</w:t>
        </w:r>
        <w:proofErr w:type="gramEnd"/>
        <w:r w:rsidR="00375E1A">
          <w:t>]</w:t>
        </w:r>
      </w:ins>
      <w:r w:rsidR="00F94C52">
        <w:t xml:space="preserve"> were significantly different from samples collected </w:t>
      </w:r>
      <w:r w:rsidR="00644991">
        <w:t>in</w:t>
      </w:r>
      <w:r w:rsidR="00F94C52">
        <w:t xml:space="preserve"> two regions near the </w:t>
      </w:r>
      <w:r w:rsidR="000C3A5D">
        <w:t>Panama Canal</w:t>
      </w:r>
      <w:r w:rsidR="00F94C52">
        <w:t xml:space="preserve">. </w:t>
      </w:r>
      <w:commentRangeStart w:id="48"/>
      <w:r w:rsidRPr="00816E1D">
        <w:t xml:space="preserve">Consistent with other arthropod microbiome studies, the gut microbial community </w:t>
      </w:r>
      <w:r w:rsidR="56766F4B" w:rsidRPr="00816E1D">
        <w:t>composition</w:t>
      </w:r>
      <w:r w:rsidRPr="00816E1D">
        <w:t xml:space="preserve"> is most closely associated with </w:t>
      </w:r>
      <w:r w:rsidR="02FBDF91" w:rsidRPr="00816E1D">
        <w:t>geographic</w:t>
      </w:r>
      <w:r w:rsidRPr="00816E1D">
        <w:t xml:space="preserve"> </w:t>
      </w:r>
      <w:r w:rsidR="48B2D471" w:rsidRPr="00816E1D">
        <w:t>region</w:t>
      </w:r>
      <w:r w:rsidRPr="00816E1D">
        <w:t xml:space="preserve"> compared to other factors.</w:t>
      </w:r>
      <w:commentRangeEnd w:id="48"/>
      <w:r w:rsidR="00CE3F5F">
        <w:rPr>
          <w:rStyle w:val="CommentReference"/>
          <w:rFonts w:eastAsiaTheme="minorHAnsi" w:cstheme="minorBidi"/>
        </w:rPr>
        <w:commentReference w:id="48"/>
      </w:r>
      <w:del w:id="49" w:author="Jennifer Peterson" w:date="2022-09-20T13:56:00Z">
        <w:r w:rsidRPr="00816E1D" w:rsidDel="003071E3">
          <w:delText xml:space="preserve"> However,</w:delText>
        </w:r>
      </w:del>
      <w:r w:rsidRPr="00816E1D">
        <w:t xml:space="preserve"> </w:t>
      </w:r>
      <w:del w:id="50" w:author="Jennifer Peterson" w:date="2022-09-20T13:56:00Z">
        <w:r w:rsidRPr="00816E1D" w:rsidDel="003071E3">
          <w:delText xml:space="preserve">our results show that </w:delText>
        </w:r>
      </w:del>
      <w:ins w:id="51" w:author="Jennifer Peterson" w:date="2022-09-20T13:56:00Z">
        <w:r w:rsidR="003071E3">
          <w:t>A</w:t>
        </w:r>
      </w:ins>
      <w:del w:id="52" w:author="Jennifer Peterson" w:date="2022-09-20T13:56:00Z">
        <w:r w:rsidRPr="00816E1D" w:rsidDel="003071E3">
          <w:delText>a</w:delText>
        </w:r>
      </w:del>
      <w:r w:rsidRPr="00816E1D">
        <w:t xml:space="preserve">fter controlling for </w:t>
      </w:r>
      <w:r w:rsidR="2A01466E" w:rsidRPr="00816E1D">
        <w:t>geographic</w:t>
      </w:r>
      <w:r w:rsidRPr="00816E1D">
        <w:t xml:space="preserve"> </w:t>
      </w:r>
      <w:r w:rsidR="4593AA22" w:rsidRPr="00816E1D">
        <w:t>region</w:t>
      </w:r>
      <w:r w:rsidRPr="00816E1D">
        <w:t xml:space="preserve">, </w:t>
      </w:r>
      <w:del w:id="53" w:author="Jennifer Peterson" w:date="2022-09-20T13:56:00Z">
        <w:r w:rsidRPr="00816E1D" w:rsidDel="003071E3">
          <w:delText xml:space="preserve">there </w:delText>
        </w:r>
      </w:del>
      <w:ins w:id="54" w:author="Jennifer Peterson" w:date="2022-09-20T13:56:00Z">
        <w:r w:rsidR="003071E3">
          <w:t>we observed</w:t>
        </w:r>
        <w:r w:rsidR="003071E3" w:rsidRPr="00816E1D">
          <w:t xml:space="preserve"> </w:t>
        </w:r>
      </w:ins>
      <w:del w:id="55" w:author="Jennifer Peterson" w:date="2022-09-20T13:56:00Z">
        <w:r w:rsidRPr="00816E1D" w:rsidDel="003071E3">
          <w:delText xml:space="preserve">are still </w:delText>
        </w:r>
      </w:del>
      <w:r w:rsidRPr="00816E1D">
        <w:t>differences in bacterial</w:t>
      </w:r>
      <w:ins w:id="56" w:author="Jennifer Peterson" w:date="2022-09-20T13:56:00Z">
        <w:r w:rsidR="003071E3">
          <w:t xml:space="preserve"> [genus?]</w:t>
        </w:r>
      </w:ins>
      <w:r w:rsidRPr="00816E1D">
        <w:t xml:space="preserve"> richness, composition, and structure of the </w:t>
      </w:r>
      <w:r w:rsidRPr="00816E1D">
        <w:lastRenderedPageBreak/>
        <w:t xml:space="preserve">communities both within samples (alpha diversity) and between samples (beta diversity). These results highlight the importance </w:t>
      </w:r>
      <w:r w:rsidR="0B13DAAB" w:rsidRPr="00816E1D">
        <w:t xml:space="preserve">of </w:t>
      </w:r>
      <w:r w:rsidRPr="00816E1D">
        <w:t xml:space="preserve">examining the gut microbial communities across biological scales </w:t>
      </w:r>
      <w:r w:rsidR="00017528" w:rsidRPr="00816E1D">
        <w:t>and in</w:t>
      </w:r>
      <w:r w:rsidR="6256E4F5" w:rsidRPr="00816E1D">
        <w:t xml:space="preserve"> relation to</w:t>
      </w:r>
      <w:r w:rsidRPr="00816E1D">
        <w:t xml:space="preserve"> more fine-scale ecological characteristics. Furthermore, this study </w:t>
      </w:r>
      <w:r w:rsidR="6430BBD9" w:rsidRPr="00816E1D">
        <w:t xml:space="preserve">evaluates </w:t>
      </w:r>
      <w:r w:rsidRPr="00816E1D">
        <w:t xml:space="preserve">relationships between </w:t>
      </w:r>
      <w:r w:rsidRPr="00816E1D">
        <w:rPr>
          <w:color w:val="000000"/>
        </w:rPr>
        <w:t>deforestation, landscape ecology, and gut bacterial communities</w:t>
      </w:r>
      <w:r w:rsidR="00D924EE">
        <w:rPr>
          <w:color w:val="000000"/>
        </w:rPr>
        <w:t>,</w:t>
      </w:r>
      <w:r w:rsidRPr="00816E1D">
        <w:rPr>
          <w:color w:val="000000"/>
        </w:rPr>
        <w:t xml:space="preserve"> which may help to </w:t>
      </w:r>
      <w:r w:rsidRPr="00816E1D">
        <w:t xml:space="preserve">inform vector control and Chagas disease management programs. </w:t>
      </w:r>
    </w:p>
    <w:p w14:paraId="00000005" w14:textId="77777777" w:rsidR="00113DB6" w:rsidRPr="00816E1D" w:rsidRDefault="00113DB6" w:rsidP="00804401">
      <w:pPr>
        <w:widowControl w:val="0"/>
        <w:spacing w:line="480" w:lineRule="auto"/>
      </w:pPr>
    </w:p>
    <w:p w14:paraId="00000006" w14:textId="02F732B5" w:rsidR="00113DB6" w:rsidRPr="00816E1D" w:rsidDel="001722B1" w:rsidRDefault="00F15E5E" w:rsidP="00804401">
      <w:pPr>
        <w:spacing w:line="480" w:lineRule="auto"/>
        <w:ind w:firstLine="720"/>
        <w:rPr>
          <w:del w:id="57" w:author="Jennifer Peterson" w:date="2022-09-20T14:15:00Z"/>
        </w:rPr>
      </w:pPr>
      <w:r w:rsidRPr="00816E1D">
        <w:rPr>
          <w:b/>
        </w:rPr>
        <w:t xml:space="preserve">Introduction. </w:t>
      </w:r>
      <w:commentRangeStart w:id="58"/>
      <w:ins w:id="59" w:author="Jennifer Peterson" w:date="2022-09-20T14:08:00Z">
        <w:r w:rsidR="007A1A80" w:rsidRPr="007A1A80">
          <w:rPr>
            <w:bCs/>
            <w:rPrChange w:id="60" w:author="Jennifer Peterson" w:date="2022-09-20T14:08:00Z">
              <w:rPr>
                <w:b/>
              </w:rPr>
            </w:rPrChange>
          </w:rPr>
          <w:t>Arthropod</w:t>
        </w:r>
        <w:r w:rsidR="007A1A80">
          <w:rPr>
            <w:b/>
          </w:rPr>
          <w:t xml:space="preserve"> </w:t>
        </w:r>
      </w:ins>
      <w:del w:id="61" w:author="Jennifer Peterson" w:date="2022-09-20T14:07:00Z">
        <w:r w:rsidRPr="00816E1D" w:rsidDel="007A1A80">
          <w:delText>The g</w:delText>
        </w:r>
      </w:del>
      <w:del w:id="62" w:author="Jennifer Peterson" w:date="2022-09-20T14:08:00Z">
        <w:r w:rsidRPr="00816E1D" w:rsidDel="007A1A80">
          <w:delText xml:space="preserve">ut symbionts of arthropod vectors </w:delText>
        </w:r>
      </w:del>
      <w:del w:id="63" w:author="Jennifer Peterson" w:date="2022-09-20T14:07:00Z">
        <w:r w:rsidRPr="00816E1D" w:rsidDel="00632E37">
          <w:delText>of infectious pathogens have been</w:delText>
        </w:r>
        <w:r w:rsidRPr="00816E1D" w:rsidDel="007A1A80">
          <w:delText xml:space="preserve"> a</w:delText>
        </w:r>
      </w:del>
      <w:del w:id="64" w:author="Jennifer Peterson" w:date="2022-09-20T14:08:00Z">
        <w:r w:rsidRPr="00816E1D" w:rsidDel="007A1A80">
          <w:delText xml:space="preserve"> </w:delText>
        </w:r>
      </w:del>
      <w:del w:id="65" w:author="Jennifer Peterson" w:date="2022-09-20T14:07:00Z">
        <w:r w:rsidRPr="00816E1D" w:rsidDel="00632E37">
          <w:delText xml:space="preserve">heavily </w:delText>
        </w:r>
      </w:del>
      <w:del w:id="66" w:author="Jennifer Peterson" w:date="2022-09-20T14:08:00Z">
        <w:r w:rsidRPr="00816E1D" w:rsidDel="007A1A80">
          <w:delText xml:space="preserve">researched topic in epidemiology and public health over the past 100 years. </w:delText>
        </w:r>
      </w:del>
      <w:ins w:id="67" w:author="Jennifer Peterson" w:date="2022-09-20T14:08:00Z">
        <w:r w:rsidR="007A1A80">
          <w:t>g</w:t>
        </w:r>
      </w:ins>
      <w:del w:id="68" w:author="Jennifer Peterson" w:date="2022-09-20T14:08:00Z">
        <w:r w:rsidRPr="00816E1D" w:rsidDel="007A1A80">
          <w:delText>G</w:delText>
        </w:r>
      </w:del>
      <w:r w:rsidRPr="00816E1D">
        <w:t>ut symbionts</w:t>
      </w:r>
      <w:ins w:id="69" w:author="Jennifer Peterson" w:date="2022-09-20T14:08:00Z">
        <w:r w:rsidR="007A1A80">
          <w:t xml:space="preserve"> </w:t>
        </w:r>
      </w:ins>
      <w:del w:id="70" w:author="Jennifer Peterson" w:date="2022-09-20T14:08:00Z">
        <w:r w:rsidRPr="00816E1D" w:rsidDel="007A1A80">
          <w:delText xml:space="preserve"> </w:delText>
        </w:r>
        <w:r w:rsidRPr="00816E1D" w:rsidDel="00446174">
          <w:delText>aid</w:delText>
        </w:r>
      </w:del>
      <w:ins w:id="71" w:author="Jennifer Peterson" w:date="2022-09-20T14:08:00Z">
        <w:r w:rsidR="00446174">
          <w:t>are</w:t>
        </w:r>
      </w:ins>
      <w:ins w:id="72" w:author="Jennifer Peterson" w:date="2022-09-20T14:09:00Z">
        <w:r w:rsidR="00446174">
          <w:t xml:space="preserve"> important for</w:t>
        </w:r>
      </w:ins>
      <w:r w:rsidRPr="00816E1D">
        <w:t xml:space="preserve"> </w:t>
      </w:r>
      <w:del w:id="73" w:author="Jennifer Peterson" w:date="2022-09-20T14:09:00Z">
        <w:r w:rsidRPr="00816E1D" w:rsidDel="00446174">
          <w:delText xml:space="preserve">in </w:delText>
        </w:r>
      </w:del>
      <w:ins w:id="74" w:author="Jennifer Peterson" w:date="2022-09-20T14:09:00Z">
        <w:r w:rsidR="00446174">
          <w:t>key</w:t>
        </w:r>
        <w:r w:rsidR="00446174" w:rsidRPr="00816E1D">
          <w:t xml:space="preserve"> </w:t>
        </w:r>
      </w:ins>
      <w:del w:id="75" w:author="Jennifer Peterson" w:date="2022-09-20T14:08:00Z">
        <w:r w:rsidRPr="00816E1D" w:rsidDel="007A1A80">
          <w:delText xml:space="preserve">many </w:delText>
        </w:r>
      </w:del>
      <w:ins w:id="76" w:author="Jennifer Peterson" w:date="2022-09-20T14:08:00Z">
        <w:r w:rsidR="007A1A80">
          <w:t>physiological</w:t>
        </w:r>
        <w:r w:rsidR="007A1A80" w:rsidRPr="00816E1D">
          <w:t xml:space="preserve"> </w:t>
        </w:r>
      </w:ins>
      <w:r w:rsidRPr="00816E1D">
        <w:t>processes</w:t>
      </w:r>
      <w:del w:id="77" w:author="Jennifer Peterson" w:date="2022-09-20T14:08:00Z">
        <w:r w:rsidRPr="00816E1D" w:rsidDel="007A1A80">
          <w:delText>,</w:delText>
        </w:r>
      </w:del>
      <w:r w:rsidRPr="00816E1D">
        <w:t xml:space="preserve"> such as reproduction, development, and pathogen resistance</w:t>
      </w:r>
      <w:r w:rsidR="00C30229">
        <w:t xml:space="preserve"> </w:t>
      </w:r>
      <w:commentRangeEnd w:id="58"/>
      <w:r w:rsidR="00CE6C8A">
        <w:rPr>
          <w:rStyle w:val="CommentReference"/>
          <w:rFonts w:eastAsiaTheme="minorHAnsi" w:cstheme="minorBidi"/>
        </w:rPr>
        <w:commentReference w:id="58"/>
      </w:r>
      <w:r w:rsidR="00545F4F">
        <w:fldChar w:fldCharType="begin"/>
      </w:r>
      <w:r w:rsidR="00CD7722">
        <w:instrText xml:space="preserve"> ADDIN ZOTERO_ITEM CSL_CITATION {"citationID":"Smu1JdGz","properties":{"formattedCitation":"(Doremus and Hunter, 2020; Ohbayashi et al., 2020; Wilson, 2020)","plainCitation":"(Doremus and Hunter, 2020; Ohbayashi et al., 2020; Wilson, 2020)","noteIndex":0},"citationItems":[{"id":2341,"uris":["http://zotero.org/users/5535808/items/YKKKRKD4"],"itemData":{"id":2341,"type":"chapter","container-title":"Advances in Insect Physiology","ISBN":"978-0-08-102987-9","language":"en","note":"DOI: 10.1016/bs.aiip.2020.03.003","page":"317-353","publisher":"Elsevier","source":"Crossref","title":"The saboteur's tools: Common mechanistic themes across manipulative symbioses","title-short":"The saboteur's tools","URL":"https://linkinghub.elsevier.com/retrieve/pii/S0065280620300035","volume":"58","author":[{"family":"Doremus","given":"Matthew R."},{"family":"Hunter","given":"Martha S."}],"accessed":{"date-parts":[["2020",11,25]]},"issued":{"date-parts":[["2020"]]}}},{"id":2342,"uris":["http://zotero.org/users/5535808/items/3R6436CL"],"itemData":{"id":2342,"type":"chapter","container-title":"Advances in Insect Physiology","ISBN":"978-0-08-102987-9","language":"en","note":"DOI: 10.1016/bs.aiip.2020.03.002","page":"27-62","publisher":"Elsevier","source":"Crossref","title":"Host-symbiont specificity in insects: Underpinning mechanisms and evolution","title-short":"Host-symbiont specificity in insects","URL":"https://linkinghub.elsevier.com/retrieve/pii/S0065280620300023","volume":"58","author":[{"family":"Ohbayashi","given":"Tsubasa"},{"family":"Mergaert","given":"Peter"},{"family":"Kikuchi","given":"Yoshitomo"}],"accessed":{"date-parts":[["2020",11,25]]},"issued":{"date-parts":[["2020"]]}}},{"id":2338,"uris":["http://zotero.org/users/5535808/items/J7NGJ2UR"],"itemData":{"id":2338,"type":"chapter","abstract":"The best studied insect nutritional endosymbiosis is that of aphids and Buchnera aphidicola. Work on the aphid/Buchnera model has uncovered multiple regulatory systems within this symbiosis that include gene losses, genome rearrangements, complementary metabolic pathways, feedback inhibition loops involving amino acid transporters, miRNAs, small RNAs as well as a conserved growth pathway. Taken together, this work on how an endosymbiont is integrated into its host at a cellular and molecular level challenges the idea of a harmonious mutualism. Here I describe each of the known regulatory systems in the aphid/Buchnera model of endosymbiosis, offer some new interpretations, highlight knowledge gaps and conclude by arguing that the evolution of host/ endosymbiont integration is littered with signatures of conflict.","container-title":"Advances in Insect Physiology","ISBN":"978-0-08-102987-9","language":"en","note":"DOI: 10.1016/bs.aiip.2020.04.004","page":"207-232","publisher":"Elsevier","source":"Crossref","title":"Regulation of an insect symbiosis","URL":"https://linkinghub.elsevier.com/retrieve/pii/S0065280620300096","volume":"58","author":[{"family":"Wilson","given":"Alex C.C."}],"accessed":{"date-parts":[["2020",11,25]]},"issued":{"date-parts":[["2020"]]}}}],"schema":"https://github.com/citation-style-language/schema/raw/master/csl-citation.json"} </w:instrText>
      </w:r>
      <w:r w:rsidR="00545F4F">
        <w:fldChar w:fldCharType="separate"/>
      </w:r>
      <w:r w:rsidR="00CD7722">
        <w:rPr>
          <w:noProof/>
        </w:rPr>
        <w:t>(Doremus and Hunter, 2020; Ohbayashi et al., 2020; Wilson, 2020)</w:t>
      </w:r>
      <w:r w:rsidR="00545F4F">
        <w:fldChar w:fldCharType="end"/>
      </w:r>
      <w:ins w:id="78" w:author="Jennifer Peterson" w:date="2022-09-20T14:12:00Z">
        <w:r w:rsidR="001D06BA">
          <w:t>.</w:t>
        </w:r>
      </w:ins>
      <w:del w:id="79" w:author="Jennifer Peterson" w:date="2022-09-20T14:12:00Z">
        <w:r w:rsidRPr="00816E1D" w:rsidDel="001D06BA">
          <w:delText>,</w:delText>
        </w:r>
      </w:del>
      <w:r w:rsidRPr="00816E1D">
        <w:t xml:space="preserve"> </w:t>
      </w:r>
      <w:del w:id="80" w:author="Jennifer Peterson" w:date="2022-09-20T14:12:00Z">
        <w:r w:rsidRPr="00816E1D" w:rsidDel="001D06BA">
          <w:delText xml:space="preserve">and </w:delText>
        </w:r>
      </w:del>
      <w:ins w:id="81" w:author="Jennifer Peterson" w:date="2022-09-20T14:16:00Z">
        <w:r w:rsidR="00F82056">
          <w:t>T</w:t>
        </w:r>
      </w:ins>
      <w:del w:id="82" w:author="Jennifer Peterson" w:date="2022-09-20T14:15:00Z">
        <w:r w:rsidRPr="00816E1D" w:rsidDel="00F82056">
          <w:delText>t</w:delText>
        </w:r>
      </w:del>
      <w:r w:rsidRPr="00816E1D">
        <w:t xml:space="preserve">hese microbial communities are primarily shaped by intrinsic (host-associated) and extrinsic (environmental) factors. </w:t>
      </w:r>
    </w:p>
    <w:p w14:paraId="00000008" w14:textId="5E23C57F" w:rsidR="00113DB6" w:rsidRPr="00816E1D" w:rsidRDefault="00F15E5E" w:rsidP="001722B1">
      <w:pPr>
        <w:spacing w:line="480" w:lineRule="auto"/>
        <w:ind w:firstLine="720"/>
      </w:pPr>
      <w:r w:rsidRPr="00816E1D">
        <w:t xml:space="preserve">Intrinsic factors influencing vector gut microbiota include phylogeny, ontogeny, and parasite infection. Several studies have shown that insect host </w:t>
      </w:r>
      <w:commentRangeStart w:id="83"/>
      <w:r w:rsidRPr="00816E1D">
        <w:t xml:space="preserve">species identity </w:t>
      </w:r>
      <w:commentRangeEnd w:id="83"/>
      <w:r w:rsidR="00683C87">
        <w:rPr>
          <w:rStyle w:val="CommentReference"/>
          <w:rFonts w:eastAsiaTheme="minorHAnsi" w:cstheme="minorBidi"/>
        </w:rPr>
        <w:commentReference w:id="83"/>
      </w:r>
      <w:r w:rsidRPr="00816E1D">
        <w:t xml:space="preserve">is strongly associated with gut bacterial diversity and composition, and even </w:t>
      </w:r>
      <w:del w:id="84" w:author="Jennifer Peterson" w:date="2022-09-20T14:17:00Z">
        <w:r w:rsidRPr="00816E1D" w:rsidDel="001E63F1">
          <w:delText xml:space="preserve">within </w:delText>
        </w:r>
      </w:del>
      <w:ins w:id="85" w:author="Jennifer Peterson" w:date="2022-09-20T14:17:00Z">
        <w:r w:rsidR="001E63F1">
          <w:t>between</w:t>
        </w:r>
        <w:r w:rsidR="001E63F1" w:rsidRPr="00816E1D">
          <w:t xml:space="preserve"> </w:t>
        </w:r>
      </w:ins>
      <w:r w:rsidRPr="00816E1D">
        <w:t xml:space="preserve">closely related species, there are still differences in microbial diversity </w:t>
      </w:r>
      <w:r w:rsidR="00C30229">
        <w:fldChar w:fldCharType="begin"/>
      </w:r>
      <w:r w:rsidR="00B21181">
        <w:instrText xml:space="preserve"> ADDIN ZOTERO_ITEM CSL_CITATION {"citationID":"M27PwbCe","properties":{"formattedCitation":"(Adair et al., 2020; Brown et al., 2020; Colman et al., 2012; Huang et al., 2019; Rodr\\uc0\\u237{}guez-Ruano et al., 2018; Yun et al., 2014)","plainCitation":"(Adair et al., 2020; Brown et al., 2020; Colman et al., 2012; Huang et al., 2019; Rodríguez-Ruano et al., 2018; Yun et al., 2014)","noteIndex":0},"citationItems":[{"id":11278,"uris":["http://zotero.org/users/5535808/items/M2FCWQIE"],"itemData":{"id":11278,"type":"article-journal","abstract":"The taxonomic composition of microbial communities in animals varies among animal species, but the contribution of interspeciﬁc differences in ﬁltering of the microbial pool by the animal host to this variation is uncertain. Here, we demonstrate signiﬁcant interspeciﬁc variation in microbial community composition among laboratory-reared Drosophila species that was not related to host phylogeny. Complementary reciprocal transfer experiments yielded different microbial communities for a single microbiota administered to homologous and heterologous hosts (i.e., the same and different Drosophila species from which the microbiota was derived), indicative of among-host species differences in traits that shape microbiota composition. The difference in microbiota composition between homologous and heterologous hosts was not greater for distantly related than for closely related host species pairs. Furthermore, Drosophila survival to adulthood was signiﬁcantly reduced in heterologous associations relative to homologous associations and microbiologically sterile ﬂies, suggesting that microbial taxa that are advantageous for their homologous host species can be deleterious for other host species. We conclude that drosophilid ﬂies display robust among-host species variation in host controls over microbiota composition that has diversiﬁed in response to selection pressures which are not tracked by host phylogeny.","container-title":"The ISME Journal","DOI":"10.1038/s41396-019-0532-7","ISSN":"1751-7362, 1751-7370","issue":"1","journalAbbreviation":"ISME J","language":"en","page":"217-229","source":"DOI.org (Crossref)","title":"Host determinants of among-species variation in microbiome composition in drosophilid flies","volume":"14","author":[{"family":"Adair","given":"Karen L."},{"family":"Bost","given":"Alyssa"},{"family":"Bueno","given":"Eduardo"},{"family":"Kaunisto","given":"Sirpa"},{"family":"Kortet","given":"Raine"},{"family":"Peters-Schulze","given":"Grace"},{"family":"Martinson","given":"Vincent G."},{"family":"Douglas","given":"Angela E."}],"issued":{"date-parts":[["2020",1]]}}},{"id":2451,"uris":["http://zotero.org/users/5535808/items/TZWL95XL"],"itemData":{"id":2451,"type":"article-journal","abstract":"Conclusion: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(Triatominae)","volume":"8","author":[{"family":"Brown","given":"Joel J."},{"family":"Rodríguez-Ruano","given":"Sonia M."},{"family":"Poosakkannu","given":"Anbu"},{"family":"Batani","given":"Giampiero"},{"family":"Schmidt","given":"Justin O."},{"family":"Roachell","given":"Walter"},{"family":"Zima","given":"Jan"},{"family":"Hypša","given":"Václav"},{"family":"Nováková","given":"Eva"}],"issued":{"date-parts":[["2020",12]]}}},{"id":9915,"uris":["http://zotero.org/users/5535808/items/YUTI9NMZ"],"itemData":{"id":9915,"type":"article-journal","abstract":"Many insects contain diverse gut microbial communities. While several studies have focused on a single or small group of species, comparative studies of phylogenetically diverse hosts can illuminate general patterns of host-microbiota associations. In this study, we tested the hypotheses that (i) host diet and (ii) host taxonomy structure intestinal bacterial community composition among insects. We used published 16S rRNA gene sequence data for 58 insect species in addition to four beetle species sampled from the Sevilleta National Wildlife Refuge to test these hypotheses. Overall, gut bacterial species richness in these insects was low. Decaying wood xylophagous insects harboured the richest bacterial gut flora (102.8 species level operational taxonomic units (OTUs)/sample ± 71.7, 11.8 ± 5.9 phylogenetic diversity (PD)/sample), while bees and wasps harboured the least rich bacterial communities (11.0 species level OTUs/sample ± 5.4, 2.6 ± 0.8 PD/sample). We found evidence to support our hypotheses that host diet and taxonomy structure insect gut bacterial communities (P &lt; 0.001 for both). However, while host taxonomy was important in hymenopteran and termite gut community structure, diet was an important community structuring factor particularly for insect hosts that ingest lignocellulose-derived substances. Our analysis provides a baseline comparison of insect gut bacterial communities from which to test further hypotheses concerning proximate and ultimate causes of these associations.","container-title":"Molecular Ecology","DOI":"10.1111/j.1365-294X.2012.05752.x","ISSN":"0962-1083","issue":"20","page":"5124-5137","title":"Do diet and taxonomy influence insect gut bacterial communities?","volume":"21","author":[{"family":"Colman","given":"D. R."},{"family":"Toolson","given":"E. C."},{"family":"Takacs-Vesbach","given":"C. D."}],"issued":{"date-parts":[["2012"]]}}},{"id":1311,"uris":["http://zotero.org/users/5535808/items/CLUM66IE"],"itemData":{"id":1311,"type":"article-journal","abstract":"Porcine epidemic diarrhea (PED) is a disease that has a devastating effect on livestock. Currently, most studies are focused on comparing gut microbiota of healthy piglets and piglets with PED, resulting in gut microbial populations related to dynamic change in diarrheal piglets being poorly understood. The current study analyzed the characteristics of gut microbiota in porcine epidemic diarrhea virus (PEDV)-infected piglets during the suckling transition stage. Fresh fecal samples were collected from 1 to 3-weekold healthy piglets (n = 20) and PEDV infected piglets (n = 18) from the same swine farm. Total DNA was extracted from each sample and the V3–V4 hypervariable region of the 16S rRNA gene was ampliﬁed and sequenced using the Illumina MiSeq platform. Statistically signiﬁcant differences were observed in bacterial diversity and richness between the healthy and diarrheal piglets. Principal coordinates analysis (PCoA) showed structural segregation between diseased and healthy groups, as well as among 3 different age groups. The abundance of Escherichia-Shigella, Enterococcus, Fusobacterium, and Veillonella increased due to dysbiosis induced by PEDV infection. Notably, there was a remarkable age-related increase in Fusobacterium and Veillonella in diarrheal piglets. Certain SCFA-producing bacteria, such as Ruminococcaceae_UCG002, Butyricimonas, and Alistipes, were shared by all healthy piglets, but were not identiﬁed in various age groups of diarrheal piglets. In addition, signiﬁcant differences were observed between clusters of orthologous groups (COG) functional categories of healthy and PEDV-infected piglets. Our ﬁndings demonstrated that PEDV infection caused severe perturbations in porcine gut microbiota. Therefore, regulating gut microbiota in an age-related manner may be a promising method for the prevention or treatment of PEDV.","container-title":"Frontiers in Microbiology","DOI":"10.3389/fmicb.2019.00322","ISSN":"1664-302X","language":"en","source":"Crossref","title":"Dynamic Change of Gut Microbiota During Porcine Epidemic Diarrhea Virus Infection in Suckling Piglets","URL":"https://www.frontiersin.org/article/10.3389/fmicb.2019.00322/full","volume":"10","author":[{"family":"Huang","given":"Anni"},{"family":"Cai","given":"Rujian"},{"family":"Wang","given":"Qun"},{"family":"Shi","given":"Lei"},{"family":"Li","given":"Chunling"},{"family":"Yan","given":"He"}],"accessed":{"date-parts":[["2019",10,16]]},"issued":{"date-parts":[["2019",2,25]]}}},{"id":393,"uris":["http://zotero.org/users/5535808/items/T8SXV56D"],"itemData":{"id":393,"type":"article-journal","abstract":"Insect microbiomes inﬂuence many fundamental host traits, including functions of practical signiﬁcance such as their capacity as vectors to transmit parasites and pathogens. The knowledge on the diversity and development of the gut microbiomes in various blood feeding insects is thus crucial not only for theoretical purposes, but also for the development of better disease control strategies. In Triatominae (Heteroptera: Reduviidae), the blood feeding vectors of Chagas disease in South America and parts of North America, the investigation of the microbiomes is in its infancy. The few studies done on microbiomes of South American Triatominae species indicate a relatively low taxonomic diversity and a high host speciﬁcity. We designed a comparative survey to serve several purposes: (I) to obtain a better insight into the overall microbiome diversity in different species, (II) to check the long term stability of the interspeciﬁc differences, (III) to describe the ontogenetic changes of the microbiome, and (IV) to determine the potential correlation between microbiome composition and presence of Trypanosoma cruzi, the causative agent of Chagas disease. Using 16S amplicons of two abundant species from the southern US, and four laboratory reared colonies, we showed that the microbiome composition is determined by host species, rather than locality or environment. The OTUs (Operational Taxonomic Units) determination conﬁrms a low microbiome diversity, with 12-17 main OTUs detected in wild populations of T. sanguisuga and T. protracta. Among the dominant bacterial taxa are Acinetobacter and Proteiniphilum but also the symbiotic bacterium Arsenophonus triatominarum, previously believed to only live intracellularly. The possibility of ontogenetic microbiome changes was evaluated in all six developmental stages and feces of the laboratory reared model Rhodnius prolixus. We detected considerable changes along the host’s ontogeny, including clear trends in the abundance variation of the three dominant bacteria, namely Enterococcus, Acinetobacter, and Arsenophonus. Finally, we screened the samples for the presence of Trypanosoma cruzi. Comparing the parasite presence with the microbiome composition, we assessed the possible signiﬁcance of the latter in the epidemiology of the disease. Particularly, we found a trend toward more diverse microbiomes in Trypanosoma cruzi positive T. protracta specimens.","container-title":"Frontiers in Microbiology","DOI":"10.3389/fmicb.2018.01167","ISSN":"1664-302X","language":"en","source":"Crossref","title":"Microbiomes of North American Triatominae: The Grounds for Chagas Disease Epidemiology","title-short":"Microbiomes of North American Triatominae","URL":"https://www.frontiersin.org/article/10.3389/fmicb.2018.01167/full","volume":"9","author":[{"family":"Rodríguez-Ruano","given":"S</w:instrText>
      </w:r>
      <w:r w:rsidR="00B21181" w:rsidRPr="00683C87">
        <w:rPr>
          <w:lang w:val="es-ES"/>
          <w:rPrChange w:id="86" w:author="Jennifer Peterson" w:date="2022-09-20T14:16:00Z">
            <w:rPr/>
          </w:rPrChange>
        </w:rPr>
        <w:instrText xml:space="preserve">onia M."},{"family":"Škochová","given":"Veronika"},{"family":"Rego","given":"Ryan O. M."},{"family":"Schmidt","given":"Justin O."},{"family":"Roachell","given":"Walter"},{"family":"Hypša","given":"Václav"},{"family":"Nováková","given":"Eva"}],"accessed":{"date-parts":[["2019",7,15]]},"issued":{"date-parts":[["2018",6,13]]}}},{"id":2221,"uris":["http://zotero.org/users/5535808/items/2YKNVD4V"],"itemData":{"id":2221,"type":"article-journal","container-title":"Applied and Environmental Microbiology","DOI":"10.1128/AEM.01226-14","ISSN":"0099-2240, 1098-5336","issue":"17","language":"en","page":"5254-5264","source":"Crossref","title":"Insect Gut Bacterial Diversity Determined by Environmental Habitat, Diet, Developmental Stage, and Phylogeny of Host","volume":"80","author":[{"family":"Yun","given":"Ji-Hyun"},{"family":"Roh","given":"Seong Woon"},{"family":"Whon","given":"Tae Woong"},{"family":"Jung","given":"Mi-Ja"},{"family":"Kim","given":"Min-Soo"},{"family":"Park","given":"Doo-Sang"},{"family":"Yoon","given":"Changmann"},{"family":"Nam","given":"Young-Do"},{"family":"Kim","given":"Yun-Ji"},{"family":"Choi","given":"Jung-Hye"},{"family":"Kim","given":"Joon-Yong"},{"family":"Shin","given":"Na-Ri"},{"family":"Kim","given":"Sung-Hee"},{"family":"Lee","given":"Won-Jae"},{"family":"Bae","given":"Jin-Woo"}],"editor":[{"family":"Drake","given":"H. L."}],"issued":{"date-parts":[["2014",9,1]]}}}],"schema":"https://github.com/citation-style-language/schema/raw/master/csl-citation.json"} </w:instrText>
      </w:r>
      <w:r w:rsidR="00C30229">
        <w:fldChar w:fldCharType="separate"/>
      </w:r>
      <w:r w:rsidR="00B21181" w:rsidRPr="00683C87">
        <w:rPr>
          <w:lang w:val="es-ES"/>
          <w:rPrChange w:id="87" w:author="Jennifer Peterson" w:date="2022-09-20T14:16:00Z">
            <w:rPr/>
          </w:rPrChange>
        </w:rPr>
        <w:t>(Adair et al., 2020; Brown et al., 2020; Colman et al., 2012; Huang et al., 2019; Rodríguez-Ruano et al., 2018; Yun et al., 2014)</w:t>
      </w:r>
      <w:r w:rsidR="00C30229">
        <w:fldChar w:fldCharType="end"/>
      </w:r>
      <w:r w:rsidRPr="00683C87">
        <w:rPr>
          <w:lang w:val="es-ES"/>
          <w:rPrChange w:id="88" w:author="Jennifer Peterson" w:date="2022-09-20T14:16:00Z">
            <w:rPr/>
          </w:rPrChange>
        </w:rPr>
        <w:t xml:space="preserve">. </w:t>
      </w:r>
      <w:commentRangeStart w:id="89"/>
      <w:r w:rsidRPr="00816E1D">
        <w:t>Some studies have found that triatomines significantly lose bacterial diversity throughout development</w:t>
      </w:r>
      <w:r w:rsidR="002A323A">
        <w:t>,</w:t>
      </w:r>
      <w:r w:rsidRPr="00816E1D">
        <w:t xml:space="preserve"> and adults </w:t>
      </w:r>
      <w:r w:rsidR="0071726E">
        <w:t xml:space="preserve">are </w:t>
      </w:r>
      <w:r w:rsidRPr="00816E1D">
        <w:t>primarily dominated by a single taxon</w:t>
      </w:r>
      <w:r w:rsidR="00EA650B">
        <w:t xml:space="preserve"> </w:t>
      </w:r>
      <w:commentRangeEnd w:id="89"/>
      <w:r w:rsidR="00860C6F">
        <w:rPr>
          <w:rStyle w:val="CommentReference"/>
          <w:rFonts w:eastAsiaTheme="minorHAnsi" w:cstheme="minorBidi"/>
        </w:rPr>
        <w:commentReference w:id="89"/>
      </w:r>
      <w:r w:rsidR="00EA650B">
        <w:fldChar w:fldCharType="begin"/>
      </w:r>
      <w:r w:rsidR="00EA650B">
        <w:instrText xml:space="preserve"> ADDIN ZOTERO_ITEM CSL_CITATION {"citationID":"YsIkChtS","properties":{"formattedCitation":"(Brown et al., 2020; Murillo et al., 2022; Rodr\\uc0\\u237{}guez-Ruano et al., 2018)","plainCitation":"(Brown et al., 2020; Murillo et al., 2022; Rodríguez-Ruano et al., 2018)","noteIndex":0},"citationItems":[{"id":2451,"uris":["http://zotero.org/users/5535808/items/TZWL95XL"],"itemData":{"id":2451,"type":"article-journal","abstract":"Conclusion: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(Triatominae)","volume":"8","author":[{"family":"Brown","given":"Joel J."},{"family":"Rodríguez-Ruano","given":"Sonia M."},{"family":"Poosakkannu","given":"Anbu"},{"family":"Batani","given":"Giampiero"},{"family":"Schmidt","given":"Justin O."},{"family":"Roachell","given":"Walter"},{"family":"Zima","given":"Jan"},{"family":"Hypša","given":"Václav"},{"family":"Nováková","given":"Eva"}],"issued":{"date-parts":[["2020",12]]}}},{"id":11125,"uris":["http://zotero.org/users/5535808/items/54Y8AZJD"],"itemData":{"id":11125,"type":"article-journal","abstract":"Abstract\n            \n              Animals living in highly seasonal environments adapt their diets accordingly to changes in food availability. The gut microbiome as an active participant in the metabolization of the host’s diet should adapt and change with temporal diet fluctuations, but dietary shifts can be short-term and, hence, difficult to detect in cross-sectional studies. Therefore, we performed a longitudinal study combining repeated sampling of fecal samples with observations of feeding behavior in wild redfronted lemurs. We amplified taxonomical marker genes for assessing the bacteria, archaea, protozoa, helminths, and fungi, as well as the active bacterial community inhabiting their gut. We found that the most abundant protozoans were\n              Trichostomatia\n              and\n              Trichomonadida\n              , and the most abundant helminths were\n              Chromadorea\n              . We detected known members of the gut mycobiome from humans but in low abundances. The archaeal community is composed only of members of\n              Methanomethylophilaceae\n              . The predominant phyla in the entire bacterial community were\n              Bacteroidota\n              and\n              Firmicutes\n              while the most abundant genera harbor so far unknown bacteria. Temporal fluctuations at the entire community level were driven by consumption of fruits and flowers, and affiliative interactions. Changes in alpha diversity correlated only with the consumption of flowers and leaves. The composition of the entire and active bacterial community was not significantly different, but the most abundant taxa differed. Our study revealed that monthly changes in the bacterial community composition were linked to fruit and flower consumption and affiliative interactions. Thus, portraying the importance of longitudinal studies for understanding the adaptations and alterations of the gut microbiome to temporal fluctuations.","container-title":"ISME Communications","DOI":"10.1038/s43705-021-00086-0","ISSN":"2730-6151","issue":"1","journalAbbreviation":"ISME COMMUN.","language":"en","page":"3","source":"DOI.org (Crossref)","title":"Dietary shifts and social interactions drive temporal fluctuations of the gut microbiome from wild redfronted lemurs","volume":"2","author":[{"family":"Murillo","given":"Tatiana"},{"family":"Schneider","given":"Dominik"},{"family":"Fichtel","given":"Claudia"},{"family":"Daniel","given":"Rolf"}],"issued":{"date-parts":[["2022",12]]}}},{"id":393,"uris":["http://zotero.org/users/5535808/items/T8SXV56D"],"itemData":{"id":393,"type":"article-journal","abstract":"Insect microbiomes inﬂuence many fundamental host traits, including functions of practical signiﬁcance such as their capacity as vectors to transmit parasites and pathogens. The knowledge on the diversity and development of the gut microbiomes in various blood feeding insects is thus crucial not only for theoretical purposes, but also for the development of better disease control strategies. In Triatominae (Heteroptera: Reduviidae), the blood feeding vectors of Chagas disease in South America and parts of North America, the investigation of the microbiomes is in its infancy. The few studies done on microbiomes of South American Triatominae species indicate a relatively low taxonomic diversity and a high host speciﬁcity. We designed a comparative survey to serve several purposes: (I) to obtain a better insight into the overall microbiome diversity in different species, (II) to check the long term stability of the interspeciﬁc differences, (III) to describe the ontogenetic changes of the microbiome, and (IV) to determine the potential correlation between microbiome composition and presence of Trypanosoma cruzi, the causative agent of Chagas disease. Using 16S amplicons of two abundant species from the southern US, and four laboratory reared colonies, we showed that the microbiome composition is determined by host species, rather than locality or environment. The OTUs (Operational Taxonomic Units) determination conﬁrms a low microbiome diversity, with 12-17 main OTUs detected in wild populations of T. sanguisuga and T. protracta. Among the dominant bacterial taxa are Acinetobacter and Proteiniphilum but also the symbiotic bacterium Arsenophonus triatominarum, previously believed to only live intracellularly. The possibility of ontogenetic microbi</w:instrText>
      </w:r>
      <w:r w:rsidR="00EA650B" w:rsidRPr="00EA2A72">
        <w:rPr>
          <w:lang w:val="es-ES"/>
          <w:rPrChange w:id="90" w:author="Jennifer Peterson" w:date="2022-09-20T13:32:00Z">
            <w:rPr/>
          </w:rPrChange>
        </w:rPr>
        <w:instrText>ome changes was evaluated in all six developmental stages and feces of the laboratory reared model Rhodnius prolixus. We detected considerable changes along the host’s ontogeny, including clear trends in the abundance variation of the three dominant bacteria, namely Enterococcus, Acinetobacter, and Arsenophonus. Finally, we screened the samples for the presence of Trypanosoma cruzi. Comparing the parasite presence with the microbiome composition, we assessed the possible signi</w:instrText>
      </w:r>
      <w:r w:rsidR="00EA650B">
        <w:instrText>ﬁ</w:instrText>
      </w:r>
      <w:r w:rsidR="00EA650B" w:rsidRPr="00EA2A72">
        <w:rPr>
          <w:lang w:val="es-ES"/>
          <w:rPrChange w:id="91" w:author="Jennifer Peterson" w:date="2022-09-20T13:32:00Z">
            <w:rPr/>
          </w:rPrChange>
        </w:rPr>
        <w:instrText xml:space="preserve">cance of the latter in the epidemiology of the disease. Particularly, we found a trend toward more diverse microbiomes in Trypanosoma cruzi positive T. protracta specimens.","container-title":"Frontiers in Microbiology","DOI":"10.3389/fmicb.2018.01167","ISSN":"1664-302X","language":"en","source":"Crossref","title":"Microbiomes of North American Triatominae: The Grounds for Chagas Disease Epidemiology","title-short":"Microbiomes of North American Triatominae","URL":"https://www.frontiersin.org/article/10.3389/fmicb.2018.01167/full","volume":"9","author":[{"family":"Rodríguez-Ruano","given":"Sonia M."},{"family":"Škochová","given":"Veronika"},{"family":"Rego","given":"Ryan O. M."},{"family":"Schmidt","given":"Justin O."},{"family":"Roachell","given":"Walter"},{"family":"Hypša","given":"Václav"},{"family":"Nováková","given":"Eva"}],"accessed":{"date-parts":[["2019",7,15]]},"issued":{"date-parts":[["2018",6,13]]}}}],"schema":"https://github.com/citation-style-language/schema/raw/master/csl-citation.json"} </w:instrText>
      </w:r>
      <w:r w:rsidR="00EA650B">
        <w:fldChar w:fldCharType="separate"/>
      </w:r>
      <w:r w:rsidR="00EA650B" w:rsidRPr="00EA2A72">
        <w:rPr>
          <w:lang w:val="es-ES"/>
          <w:rPrChange w:id="92" w:author="Jennifer Peterson" w:date="2022-09-20T13:32:00Z">
            <w:rPr/>
          </w:rPrChange>
        </w:rPr>
        <w:t>(Brown et al., 2020; Murillo et al., 2022; Rodríguez-Ruano et al., 2018)</w:t>
      </w:r>
      <w:r w:rsidR="00EA650B">
        <w:fldChar w:fldCharType="end"/>
      </w:r>
      <w:r w:rsidRPr="00EA2A72">
        <w:rPr>
          <w:lang w:val="es-ES"/>
          <w:rPrChange w:id="93" w:author="Jennifer Peterson" w:date="2022-09-20T13:32:00Z">
            <w:rPr/>
          </w:rPrChange>
        </w:rPr>
        <w:t xml:space="preserve">. </w:t>
      </w:r>
      <w:commentRangeStart w:id="94"/>
      <w:r w:rsidRPr="00816E1D">
        <w:rPr>
          <w:i/>
        </w:rPr>
        <w:t xml:space="preserve">Ixodes </w:t>
      </w:r>
      <w:proofErr w:type="spellStart"/>
      <w:r w:rsidRPr="00816E1D">
        <w:rPr>
          <w:i/>
        </w:rPr>
        <w:t>pacificus</w:t>
      </w:r>
      <w:proofErr w:type="spellEnd"/>
      <w:r w:rsidRPr="00816E1D">
        <w:t xml:space="preserve"> ticks also lose bacterial richness and evenness with development</w:t>
      </w:r>
      <w:r w:rsidR="00EA650B">
        <w:t xml:space="preserve"> </w:t>
      </w:r>
      <w:r w:rsidR="00EA650B">
        <w:fldChar w:fldCharType="begin"/>
      </w:r>
      <w:r w:rsidR="00EA650B">
        <w:instrText xml:space="preserve"> ADDIN ZOTERO_ITEM CSL_CITATION {"citationID":"gD6veHND","properties":{"formattedCitation":"(Swei and Kwan, 2017)","plainCitation":"(Swei and Kwan, 2017)","noteIndex":0},"citationItems":[{"id":1330,"uris":["http://zotero.org/users/5535808/items/S4YJY6I3"],"itemData":{"id":1330,"type":"article-journal","container-title":"The ISME Journal","DOI":"10.1038/ismej.2016.152","ISSN":"1751-7362, 1751-7370","issue":"3","language":"en","page":"813-816","source":"Crossref","title":"Tick microbiome and pathogen acquisition altered by host blood meal","volume":"11","author":[{"family":"Swei","given":"Andrea"},{"family":"Kwan","given":"Jessica Y"}],"issued":{"date-parts":[["2017",3]]}}}],"schema":"https://github.com/citation-style-language/schema/raw/master/csl-citation.json"} </w:instrText>
      </w:r>
      <w:r w:rsidR="00EA650B">
        <w:fldChar w:fldCharType="separate"/>
      </w:r>
      <w:r w:rsidR="00EA650B">
        <w:rPr>
          <w:noProof/>
        </w:rPr>
        <w:t>(Swei and Kwan, 2017)</w:t>
      </w:r>
      <w:r w:rsidR="00EA650B">
        <w:fldChar w:fldCharType="end"/>
      </w:r>
      <w:r w:rsidRPr="00816E1D">
        <w:t xml:space="preserve">. </w:t>
      </w:r>
      <w:commentRangeEnd w:id="94"/>
      <w:r w:rsidR="00860C6F">
        <w:rPr>
          <w:rStyle w:val="CommentReference"/>
          <w:rFonts w:eastAsiaTheme="minorHAnsi" w:cstheme="minorBidi"/>
        </w:rPr>
        <w:commentReference w:id="94"/>
      </w:r>
      <w:r w:rsidRPr="00816E1D">
        <w:t xml:space="preserve">These </w:t>
      </w:r>
      <w:r w:rsidR="00807A76">
        <w:t>findings</w:t>
      </w:r>
      <w:r w:rsidR="00807A76" w:rsidRPr="00816E1D">
        <w:t xml:space="preserve"> </w:t>
      </w:r>
      <w:r w:rsidRPr="00816E1D">
        <w:t>may result</w:t>
      </w:r>
      <w:r w:rsidR="009A7778">
        <w:t xml:space="preserve"> from</w:t>
      </w:r>
      <w:r w:rsidRPr="00816E1D">
        <w:t xml:space="preserve"> differential uptake and retention of environmental microbes throughout development. </w:t>
      </w:r>
      <w:ins w:id="95" w:author="Jennifer Peterson" w:date="2022-09-20T14:26:00Z">
        <w:r w:rsidR="00AF3FC8">
          <w:t xml:space="preserve">Again – so what? Think of each paragraph as a story that must have a beginning, middle and an end- and the end </w:t>
        </w:r>
        <w:proofErr w:type="gramStart"/>
        <w:r w:rsidR="00AF3FC8">
          <w:t>has to</w:t>
        </w:r>
        <w:proofErr w:type="gramEnd"/>
        <w:r w:rsidR="00AF3FC8">
          <w:t xml:space="preserve"> sort of wrap it up and support whatever point you set out to make in the</w:t>
        </w:r>
      </w:ins>
      <w:ins w:id="96" w:author="Jennifer Peterson" w:date="2022-09-20T14:27:00Z">
        <w:r w:rsidR="00AF3FC8">
          <w:t xml:space="preserve"> beginning. </w:t>
        </w:r>
        <w:r w:rsidR="004122AE">
          <w:t xml:space="preserve">Being vague is your biggest enemy. Unpack </w:t>
        </w:r>
        <w:r w:rsidR="004122AE">
          <w:lastRenderedPageBreak/>
          <w:t>everything, support with examples- if you say something had a ‘big effect’- illustrate it with a couple of real numbers from the study.</w:t>
        </w:r>
      </w:ins>
    </w:p>
    <w:p w14:paraId="0000000A" w14:textId="297FB680" w:rsidR="00113DB6" w:rsidRPr="00816E1D" w:rsidRDefault="00F15E5E" w:rsidP="00804401">
      <w:pPr>
        <w:spacing w:line="480" w:lineRule="auto"/>
        <w:ind w:firstLine="720"/>
      </w:pPr>
      <w:r w:rsidRPr="00816E1D">
        <w:t xml:space="preserve">In addition to intrinsic host factors, extrinsic (environmental) factors that shape the gut microbial communities of arthropods include insect-environment interactions, social interactions, climate, diet, and land use. Differences in blood meal </w:t>
      </w:r>
      <w:r w:rsidR="0094461F">
        <w:t>sources</w:t>
      </w:r>
      <w:r w:rsidRPr="00816E1D">
        <w:t xml:space="preserve"> </w:t>
      </w:r>
      <w:r w:rsidR="009A7778">
        <w:t>have</w:t>
      </w:r>
      <w:r w:rsidRPr="00816E1D">
        <w:t xml:space="preserve"> been found to influence the gut microbial communities of arthropod disease vectors. </w:t>
      </w:r>
      <w:commentRangeStart w:id="97"/>
      <w:r w:rsidRPr="00816E1D">
        <w:t xml:space="preserve">Experimental </w:t>
      </w:r>
      <w:commentRangeEnd w:id="97"/>
      <w:r w:rsidRPr="00816E1D">
        <w:commentReference w:id="97"/>
      </w:r>
      <w:r w:rsidRPr="00816E1D">
        <w:t xml:space="preserve">evidence has shown that altering an insect’s diet may change </w:t>
      </w:r>
      <w:r w:rsidR="004454F4">
        <w:t>the gut's metabolic functions and</w:t>
      </w:r>
      <w:r w:rsidRPr="00816E1D">
        <w:t xml:space="preserve"> community structure</w:t>
      </w:r>
      <w:r w:rsidR="00DA1D15">
        <w:t xml:space="preserve"> </w:t>
      </w:r>
      <w:r w:rsidR="00DA1D15">
        <w:fldChar w:fldCharType="begin"/>
      </w:r>
      <w:r w:rsidR="00DA1D15">
        <w:instrText xml:space="preserve"> ADDIN ZOTERO_ITEM CSL_CITATION {"citationID":"1whIt94N","properties":{"formattedCitation":"(Colman et al., 2012)","plainCitation":"(Colman et al., 2012)","noteIndex":0},"citationItems":[{"id":9915,"uris":["http://zotero.org/users/5535808/items/YUTI9NMZ"],"itemData":{"id":9915,"type":"article-journal","abstract":"Many insects contain diverse gut microbial communities. While several studies have focused on a single or small group of species, comparative studies of phylogenetically diverse hosts can illuminate general patterns of host-microbiota associations. In this study, we tested the hypotheses that (i) host diet and (ii) host taxonomy structure intestinal bacterial community composition among insects. We used published 16S rRNA gene sequence data for 58 insect species in addition to four beetle species sampled from the Sevilleta National Wildlife Refuge to test these hypotheses. Overall, gut bacterial species richness in these insects was low. Decaying wood xylophagous insects harboured the richest bacterial gut flora (102.8 species level operational taxonomic units (OTUs)/sample ± 71.7, 11.8 ± 5.9 phylogenetic diversity (PD)/sample), while bees and wasps harboured the least rich bacterial communities (11.0 species level OTUs/sample ± 5.4, 2.6 ± 0.8 PD/sample). We found evidence to support our hypotheses that host diet and taxonomy structure insect gut bacterial communities (P &lt; 0.001 for both). However, while host taxonomy was important in hymenopteran and termite gut community structure, diet was an important community structuring factor particularly for insect hosts that ingest lignocellulose-derived substances. Our analysis provides a baseline comparison of insect gut bacterial communities from which to test further hypotheses concerning proximate and ultimate causes of these associations.","container-title":"Molecular Ecology","DOI":"10.1111/j.1365-294X.2012.05752.x","ISSN":"0962-1083","issue":"20","page":"5124-5137","title":"Do diet and taxonomy influence insect gut bacterial communities?","volume":"21","author":[{"family":"Colman","given":"D. R."},{"family":"Toolson","given":"E. C."},{"family":"Takacs-Vesbach","given":"C. D."}],"issued":{"date-parts":[["2012"]]}}}],"schema":"https://github.com/citation-style-language/schema/raw/master/csl-citation.json"} </w:instrText>
      </w:r>
      <w:r w:rsidR="00DA1D15">
        <w:fldChar w:fldCharType="separate"/>
      </w:r>
      <w:r w:rsidR="00DA1D15">
        <w:rPr>
          <w:noProof/>
        </w:rPr>
        <w:t>(Colman et al., 2012)</w:t>
      </w:r>
      <w:r w:rsidR="00DA1D15">
        <w:fldChar w:fldCharType="end"/>
      </w:r>
      <w:r w:rsidRPr="00816E1D">
        <w:t xml:space="preserve">. Yun </w:t>
      </w:r>
      <w:r w:rsidR="00DA1D15">
        <w:fldChar w:fldCharType="begin"/>
      </w:r>
      <w:r w:rsidR="00DA1D15">
        <w:instrText xml:space="preserve"> ADDIN ZOTERO_ITEM CSL_CITATION {"citationID":"OFglgn6U","properties":{"formattedCitation":"(2014)","plainCitation":"(2014)","noteIndex":0},"citationItems":[{"id":2221,"uris":["http://zotero.org/users/5535808/items/2YKNVD4V"],"itemData":{"id":2221,"type":"article-journal","container-title":"Applied and Environmental Microbiology","DOI":"10.1128/AEM.01226-14","ISSN":"0099-2240, 1098-5336","issue":"17","language":"en","page":"5254-5264","source":"Crossref","title":"Insect Gut Bacterial Diversity Determined by Environmental Habitat, Diet, Developmental Stage, and Phylogeny of Host","volume":"80","author":[{"family":"Yun","given":"Ji-Hyun"},{"family":"Roh","given":"Seong Woon"},{"family":"Whon","given":"Tae Woong"},{"family":"Jung","given":"Mi-Ja"},{"family":"Kim","given":"Min-Soo"},{"family":"Park","given":"Doo-Sang"},{"family":"Yoon","given":"Changmann"},{"family":"Nam","given":"Young-Do"},{"family":"Kim","given":"Yun-Ji"},{"family":"Choi","given":"Jung-Hye"},{"family":"Kim","given":"Joon-Yong"},{"family":"Shin","given":"Na-Ri"},{"family":"Kim","given":"Sung-Hee"},{"family":"Lee","given":"Won-Jae"},{"family":"Bae","given":"Jin-Woo"}],"editor":[{"family":"Drake","given":"H. L."}],"issued":{"date-parts":[["2014",9,1]]}},"suppress-author":true}],"schema":"https://github.com/citation-style-language/schema/raw/master/csl-citation.json"} </w:instrText>
      </w:r>
      <w:r w:rsidR="00DA1D15">
        <w:fldChar w:fldCharType="separate"/>
      </w:r>
      <w:r w:rsidR="00DA1D15">
        <w:rPr>
          <w:noProof/>
        </w:rPr>
        <w:t>(2014)</w:t>
      </w:r>
      <w:r w:rsidR="00DA1D15">
        <w:fldChar w:fldCharType="end"/>
      </w:r>
      <w:r w:rsidRPr="00816E1D">
        <w:t xml:space="preserve"> found that the gut bacterial diversity of omnivorous insects was significantly higher than in stenophagous (carnivorous and herbivorous) insects. </w:t>
      </w:r>
      <w:r w:rsidR="00615BF7" w:rsidRPr="00816E1D">
        <w:t xml:space="preserve">Further, a comprehensive meta-analysis found significant differences in bacterial diversity and composition across 21 different orders of wild-caught </w:t>
      </w:r>
      <w:proofErr w:type="spellStart"/>
      <w:r w:rsidR="00615BF7" w:rsidRPr="00816E1D">
        <w:t>Insecta</w:t>
      </w:r>
      <w:proofErr w:type="spellEnd"/>
      <w:r w:rsidR="00615BF7" w:rsidRPr="00816E1D">
        <w:t xml:space="preserve"> that were largely shaped by not only taxonomy but diet as well</w:t>
      </w:r>
      <w:r w:rsidR="00DA1D15">
        <w:t xml:space="preserve"> </w:t>
      </w:r>
      <w:r w:rsidR="00DA1D15">
        <w:fldChar w:fldCharType="begin"/>
      </w:r>
      <w:r w:rsidR="00DA1D15">
        <w:instrText xml:space="preserve"> ADDIN ZOTERO_ITEM CSL_CITATION {"citationID":"SXS760ou","properties":{"formattedCitation":"(Yun et al., 2014)","plainCitation":"(Yun et al., 2014)","noteIndex":0},"citationItems":[{"id":2221,"uris":["http://zotero.org/users/5535808/items/2YKNVD4V"],"itemData":{"id":2221,"type":"article-journal","container-title":"Applied and Environmental Microbiology","DOI":"10.1128/AEM.01226-14","ISSN":"0099-2240, 1098-5336","issue":"17","language":"en","page":"5254-5264","source":"Crossref","title":"Insect Gut Bacterial Diversity Determined by Environmental Habitat, Diet, Developmental Stage, and Phylogeny of Host","volume":"80","author":[{"family":"Yun","given":"Ji-Hyun"},{"family":"Roh","given":"Seong Woon"},{"family":"Whon","given":"Tae Woong"},{"family":"Jung","given":"Mi-Ja"},{"family":"Kim","given":"Min-Soo"},{"family":"Park","given":"Doo-Sang"},{"family":"Yoon","given":"Changmann"},{"family":"Nam","given":"Young-Do"},{"family":"Kim","given":"Yun-Ji"},{"family":"Choi","given":"Jung-Hye"},{"family":"Kim","given":"Joon-Yong"},{"family":"Shin","given":"Na-Ri"},{"family":"Kim","given":"Sung-Hee"},{"family":"Lee","given":"Won-Jae"},{"family":"Bae","given":"Jin-Woo"}],"editor":[{"family":"Drake","given":"H. L."}],"issued":{"date-parts":[["2014",9,1]]}}}],"schema":"https://github.com/citation-style-language/schema/raw/master/csl-citation.json"} </w:instrText>
      </w:r>
      <w:r w:rsidR="00DA1D15">
        <w:fldChar w:fldCharType="separate"/>
      </w:r>
      <w:r w:rsidR="00DA1D15">
        <w:rPr>
          <w:noProof/>
        </w:rPr>
        <w:t>(Yun et al., 2014)</w:t>
      </w:r>
      <w:r w:rsidR="00DA1D15">
        <w:fldChar w:fldCharType="end"/>
      </w:r>
      <w:r w:rsidR="00615BF7" w:rsidRPr="00816E1D">
        <w:t>.</w:t>
      </w:r>
    </w:p>
    <w:p w14:paraId="0000000D" w14:textId="64C9D952" w:rsidR="00113DB6" w:rsidRPr="00816E1D" w:rsidRDefault="00F15E5E" w:rsidP="00254574">
      <w:pPr>
        <w:spacing w:line="480" w:lineRule="auto"/>
        <w:ind w:firstLine="720"/>
      </w:pPr>
      <w:r w:rsidRPr="00816E1D">
        <w:t xml:space="preserve"> </w:t>
      </w:r>
      <w:sdt>
        <w:sdtPr>
          <w:tag w:val="goog_rdk_15"/>
          <w:id w:val="-919867941"/>
        </w:sdtPr>
        <w:sdtContent/>
      </w:sdt>
      <w:r w:rsidRPr="00816E1D">
        <w:t xml:space="preserve">Many studies have demonstrated a close association between biogeography and gut microbial composition and structure. In most insects, the gut microbiota is typically acquired during feeding or from the environment. </w:t>
      </w:r>
      <w:r w:rsidR="0053108E">
        <w:t>For example, many</w:t>
      </w:r>
      <w:r w:rsidRPr="00816E1D">
        <w:t xml:space="preserve"> insects, such as cockroaches, termites, and triatomines, acquire their initial gut microbiome by feeding on adult feces, known as coprophagy, after hatching</w:t>
      </w:r>
      <w:r w:rsidR="00CF07C9">
        <w:t xml:space="preserve"> </w:t>
      </w:r>
      <w:r w:rsidR="00CF07C9">
        <w:fldChar w:fldCharType="begin"/>
      </w:r>
      <w:r w:rsidR="00B01223">
        <w:instrText xml:space="preserve"> ADDIN ZOTERO_ITEM CSL_CITATION {"citationID":"kJXLyav6","properties":{"formattedCitation":"(De Fuentes-Vicente and Guti\\uc0\\u233{}rrez-Cabrera, 2022)","plainCitation":"(De Fuentes-Vicente and Gutiérrez-Cabrera, 2022)","noteIndex":0},"citationItems":[{"id":11362,"uris":["http://zotero.org/users/5535808/items/LSL3HBZP"],"itemData":{"id":11362,"type":"chapter","container-title":"Encyclopedia of Infection and Immunity","ISBN":"978-0-323-90303-5","language":"en","note":"DOI: 10.1016/B978-0-12-818731-9.00010-0","page":"953-970","publisher":"Elsevier","source":"DOI.org (Crossref)","title":"Kissing Bugs (Triatominae)","URL":"https://linkinghub.elsevier.com/retrieve/pii/B9780128187319000100","author":[{"family":"De Fuentes-Vicente","given":"José A."},{"family":"Gutiérrez-Cabrera","given":"Ana E."}],"accessed":{"date-parts":[["2022",8,29]]},"issued":{"date-parts":[["2022"]]}}}],"schema":"https://github.com/citation-style-language/schema/raw/master/csl-citation.json"} </w:instrText>
      </w:r>
      <w:r w:rsidR="00CF07C9">
        <w:fldChar w:fldCharType="separate"/>
      </w:r>
      <w:r w:rsidR="00B01223" w:rsidRPr="00B01223">
        <w:t>(De Fuentes-Vicente and Gutiérrez-Cabrera, 2022)</w:t>
      </w:r>
      <w:r w:rsidR="00CF07C9">
        <w:fldChar w:fldCharType="end"/>
      </w:r>
      <w:r w:rsidRPr="00816E1D">
        <w:t xml:space="preserve">. Social insects can acquire and transfer symbionts by grooming or trophallaxis (transfer of food or nutrients) </w:t>
      </w:r>
      <w:r w:rsidR="00B01223">
        <w:fldChar w:fldCharType="begin"/>
      </w:r>
      <w:r w:rsidR="00B01223">
        <w:instrText xml:space="preserve"> ADDIN ZOTERO_ITEM CSL_CITATION {"citationID":"u7HgSwNo","properties":{"formattedCitation":"(Schmidt and Engel, 2021)","plainCitation":"(Schmidt and Engel, 2021)","noteIndex":0},"citationItems":[{"id":9402,"uris":["http://zotero.org/users/5535808/items/T53XRD47"],"itemData":{"id":9402,"type":"article-journal","abstract":"Insects are the most diverse group of animals and colonize almost all environments on our planet. This diversity is reflected in the structure and function of the microbial communities inhabiting the insect digestive system. As in mammals, the gut microbiota of insects can have important symbiotic functions, complementing host nutrition, facilitating dietary breakdown or providing protection against pathogens. There is an increasing number of insect models that are experimentally tractable, facilitating mechanistic studies of gut microbiota–host interactions. In this Review, we will summarize recent findings that have advanced our understanding of the molecular mechanisms underlying the symbiosis between insects and their gut microbiota. We will open the article with a general introduction to the insect gut microbiota and then turn towards the discussion of particular mechanisms and molecular processes governing the colonization of the insect gut environment as well as the diverse beneficial roles mediated by the gut microbiota. The Review highlights that, although the gut microbiota of insects is an active field of research with implications for fundamental and applied science, we are still in an early stage of understanding molecular mechanisms. However, the expanding capability to culture microbiomes and to manipulate microbe–host interactions in insects promises new molecular insights from diverse symbioses.","container-title":"Journal of Experimental Biology","DOI":"10.1242/jeb.207696","ISSN":"0022-0949, 1477-9145","issue":"2","language":"en","page":"jeb207696","source":"DOI.org (Crossref)","title":"Mechanisms underlying gut microbiota–host interactions in insects","volume":"224","author":[{"family":"Schmidt","given":"Konstantin"},{"family":"Engel","given":"Philipp"}],"issued":{"date-parts":[["2021",1,15]]}}}],"schema":"https://github.com/citation-style-language/schema/raw/master/csl-citation.json"} </w:instrText>
      </w:r>
      <w:r w:rsidR="00B01223">
        <w:fldChar w:fldCharType="separate"/>
      </w:r>
      <w:r w:rsidR="00B01223">
        <w:rPr>
          <w:noProof/>
        </w:rPr>
        <w:t>(Schmidt and Engel, 2021)</w:t>
      </w:r>
      <w:r w:rsidR="00B01223">
        <w:fldChar w:fldCharType="end"/>
      </w:r>
      <w:r w:rsidRPr="00816E1D">
        <w:t xml:space="preserve">, while other non-social insects transfer symbionts by contaminating the egg or oviposition site so that hatchlings feed on the microbes. </w:t>
      </w:r>
    </w:p>
    <w:p w14:paraId="4B6B9EC1" w14:textId="0A764B0B" w:rsidR="00113DB6" w:rsidRPr="00816E1D" w:rsidRDefault="005158A8" w:rsidP="00206244">
      <w:pPr>
        <w:spacing w:line="480" w:lineRule="auto"/>
        <w:ind w:firstLine="720"/>
      </w:pPr>
      <w:r>
        <w:t>W</w:t>
      </w:r>
      <w:r w:rsidR="00F15E5E" w:rsidRPr="00816E1D">
        <w:t>hile most studies of gut microbial communities of arthropod vectors of infectious disease exami</w:t>
      </w:r>
      <w:r>
        <w:t>n</w:t>
      </w:r>
      <w:r w:rsidR="00F15E5E" w:rsidRPr="00816E1D">
        <w:t xml:space="preserve">e factors that influence insect gut microbial communities and </w:t>
      </w:r>
      <w:r w:rsidR="00491080">
        <w:t xml:space="preserve">have </w:t>
      </w:r>
      <w:r w:rsidR="00F15E5E" w:rsidRPr="00816E1D">
        <w:t xml:space="preserve">been </w:t>
      </w:r>
      <w:r w:rsidR="00F15E5E" w:rsidRPr="00816E1D">
        <w:lastRenderedPageBreak/>
        <w:t xml:space="preserve">conducted in controlled laboratories and experimental systems, there is limited research on how various environmental conditions </w:t>
      </w:r>
      <w:r w:rsidR="00491080">
        <w:t>affect</w:t>
      </w:r>
      <w:r w:rsidR="00F15E5E" w:rsidRPr="00816E1D">
        <w:t xml:space="preserve"> vector gut microbial communities in the wild. </w:t>
      </w:r>
    </w:p>
    <w:p w14:paraId="00000014" w14:textId="2795DC4B" w:rsidR="00113DB6" w:rsidRPr="00816E1D" w:rsidRDefault="00000000" w:rsidP="00804401">
      <w:pPr>
        <w:spacing w:line="480" w:lineRule="auto"/>
        <w:ind w:firstLine="720"/>
      </w:pPr>
      <w:sdt>
        <w:sdtPr>
          <w:tag w:val="goog_rdk_34"/>
          <w:id w:val="1774287875"/>
        </w:sdtPr>
        <w:sdtContent>
          <w:sdt>
            <w:sdtPr>
              <w:tag w:val="goog_rdk_33"/>
              <w:id w:val="780542609"/>
            </w:sdtPr>
            <w:sdtContent/>
          </w:sdt>
        </w:sdtContent>
      </w:sdt>
      <w:r w:rsidR="00F15E5E" w:rsidRPr="00816E1D">
        <w:t xml:space="preserve">Because vector-borne diseases are impacted by anthropogenic disturbance </w:t>
      </w:r>
      <w:r w:rsidR="004C3CD3">
        <w:fldChar w:fldCharType="begin"/>
      </w:r>
      <w:r w:rsidR="00BE7C33">
        <w:instrText xml:space="preserve"> ADDIN ZOTERO_ITEM CSL_CITATION {"citationID":"a5uQTQSn","properties":{"formattedCitation":"(Dharmarajan et al., 2021; Erazo et al., 2017; Gottdenker, 2013; Gottdenker et al., 2014; Santos et al., 2021)","plainCitation":"(Dharmarajan et al., 2021; Erazo et al., 2017; Gottdenker, 2013; Gottdenker et al., 2014; Santos et al., 2021)","noteIndex":0},"citationItems":[{"id":9299,"uris":["http://zotero.org/users/5535808/items/WZZ9MX7X"],"itemData":{"id":9299,"type":"article-journal","abstract":"Niche theory predicts specialists which will be more sensitive to environmental perturbation compared to generalists, a hypothesis receiving broad support in free-­living species. Based on their niche breadth, parasites can also be classified as specialists and generalists, with specialists infecting only a few and generalists a diverse array of host species. Here, using avian haemosporidian parasites infecting wild bird populations inhabiting the Western Ghats, India as a model system, we elucidate how climate, habitat and human disturbance affects parasite prevalence both directly and indirectly via their effects on host diversity. Our data demonstrate that anthropogenic disturbance acts to reduce the prevalence of specialist parasite lineages, while increasing that of generalist lineages. Thus, as in free-­living species, disturbance favours parasite communities dominated by generalist versus specialist species. Because generalist parasites are more likely to cause emerging infectious diseases, such biotic homogenisation of parasite communities could increase disease emergence risk in the Anthropocene.","container-title":"Ecology Letters","DOI":"10.1111/ele.13818","ISSN":"1461-023X, 1461-0248","issue":"9","journalAbbreviation":"Ecology Letters","language":"en","page":"1859-1868","source":"DOI.org (Crossref)","title":"Anthropogenic disturbance favours generalist over specialist parasites in bird communities: Implications for risk of disease emergence","title-short":"Anthropogenic disturbance favours generalist over specialist parasites in bird communities","volume":"24","author":[{"family":"Dharmarajan","given":"Guha"},{"family":"Gupta","given":"Pooja"},{"family":"Vishnudas","given":"C. K."},{"family":"Robin","given":"V. V."}],"editor":[{"family":"Ostfeld","given":"Richard"}],"issued":{"date-parts":[["2021",9]]}}},{"id":9824,"uris":["http://zotero.org/users/5535808/items/M7MJFYZT"],"itemData":{"id":9824,"type":"article-journal","abstract":"Species composition of wild reservoir hosts can influence the transmission and maintenance of multi-host vector borne pathogens. The ‘pace of life’ hypothesis proposes that the life history strategy of reservoir hosts can influence pathogen transmission of vector borne generalist pathogens. We use empirical data to parameterize a mathematical model that investigates the impacts of host life history traits on vector transmission dynamics of the vector-borne multi-host parasite Trypanosoma cruzi in habitats characterized by different degrees of deforestation and varying host community structure. The model considers susceptible and infected vector and host populations. When comparing the proportion of vectors infected with T. cruzi predicted by the model with empirical data, we found a trend of increasing vector infection as anthropogenic landscape disturbance increases for both data and model output. The model's vector infection rates were significantly lower than empirical results, but when incorporating host congenital transmission in the model, vector infection approaches field data. We conclude that intervened habitats associated with r-selected host species communities predict higher proportions of infected vectors.","container-title":"Parasitology","DOI":"10.1017/S0031182017001287","page":"1-9","title":"Modelling the influence of host community composition in a sylvatic Trypanosoma cruzi system","author":[{"family":"Erazo","given":"Diana"},{"family":"CORDOVEZ","given":"JUAN"},{"family":"CABRERA","given":"CAROLINA"},{"family":"CALZADA","given":"JOSE E."},{"family":"SALDAÑA","given":"AZAEL"},{"family":"GOTTDENKER","given":"NICOLE L."}],"issued":{"date-parts":[["2017"]]}}},{"id":10602,"uris":["http://zotero.org/users/5535808/items/ZNTJ3C3Y"],"itemData":{"id":10602,"type":"article-journal","abstract":"Predicting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approach.","container-title":"Journal of Chemical Information and Modeling","DOI":"10.1017/CBO9781107415324.004","ISSN":"9788578110796","issue":"9","page":"1689-1699","title":"Effects of Anthropogenic Land Use Change on the Ecology of the Chagas Disease Agent Trypanosoma cruzi","volume":"53","author":[{"family":"Gottdenker","given":"Nicole Lynne"}],"issued":{"date-parts":[["2013"]]}}},{"id":1402,"uris":["http://zotero.org/users/5535808/items/BZSXNVV3"],"itemData":{"id":1402,"type":"article-journal","abstract":"Humans have altered ecosystems worldwide, and it is important to understand how this land use change impacts infectious disease transmission in humans and animals. We conducted a systematic review 305 scientiﬁc articles investigating how speciﬁc types of anthropogenic land use change inﬂuence infectious disease dynamics. We summarized ﬁndings, highlighted common themes, and drew attention to neglected areas of research. There was an increase in publications on this topic over the last 30 years spanning diseases of humans, livestock, and wildlife, including a large number of zoonotic pathogens. Most papers (66.9%) were observational, 30.8% were review or concept papers, and few studies (2.3%) were experimental in nature, with most studies focusing on vector-borne and/or multi-host pathogens. Common land use change types related to disease transmission were deforestation/forest fragmentation/habitat fragmentation, agricultural development/ irrigation, and urbanization/suburbanization. In response to anthropogenic change, more than half of the studies (56.9%) documented increased pathogen transmission, 10.4% of studies observed decreased pathogen transmission, 30.4% had variable and complex pathogen responses, and 2.4% showed no detectable changes. Commonly reported mechanisms by which land use change altered infectious disease transmission included alteration of the vector, host, and pathogen niche, changes in host and vector community composition, changes in behavior or movement of vectors and/or hosts, altered spatial distribution of hosts and/or vectors, and socioeconomic factors, and environmental contamination. We discussed observed patterns in the literature and make suggestions for future research directions, emphasizing the importance of ecological and evolutionary theory to understand pathogen responses in changing landscapes.","container-title":"EcoHealth","DOI":"10.1007/s10393-014-0941-z","ISSN":"1612-9202, 1612-9210","issue":"4","language":"en","page":"619-632","source":"Crossref","title":"Anthropogenic Land Use Change and Infectious Diseases: A Review of the Evidence","title-short":"Anthropogenic Land Use Change and Infectious Diseases","volume":"11","author":[{"family":"Gottdenker","given":"Nicole L."},{"family":"Streicker","given":"Daniel G."},{"family":"Faust","given":"Christina L."},{"family":"Carroll","given":"C. R."}],"issued":{"date-parts":[["2014",12]]}}},{"id":11340,"uris":["http://zotero.org/users/5535808/items/JLAJ9CGJ"],"itemData":{"id":11340,"type":"article-journal","abstract":"Attalea palms provide primary habitat to Rhodnius spp., vectors of Trypanosoma cruzi. Flying from palms, these blood-sucking bugs often invade houses and can infect people directly or via food contamination. Chagas disease (CD) risk may therefore increase when Attalea palms thrive near houses. For example, Attalea dominate many deforested landscapes of eastern Amazonia, where acute-CD outbreaks are disturbingly frequent. Despite this possible link between deforestation and CD risk, the population-level responses of Amazonian Attalea and their resident Rhodnius to anthropogenic landscape disturbance remain largely uncharted. We studied adult Attalea palms in old-growth forest (OGF), young secondary forest (YSF), and cattle pasture (CP) in two localities of eastern Amazonia. We recorded 1856 Attalea along 10 transects (153.6 ha), and detected infestation by Rhodnius spp. in 18 of 280 systematically-sampled palms (33 bugs caught). Distance-sampling models suggest that, relative to OGF, adult Attalea density declined by 70–80% in CP and then recovered in YSF. Site-occupancy models estimate a strong positive effect of deforestation on palm-infestation odds (βCP-infestation = 4.82±1.14 SE), with a moderate decline in recovering YSF (βYSF-infestation = 2.66±1.10 SE). Similarly, N-mixture models suggest that, relative to OGF, mean vector density sharply increased in CP palms (βCP-density = 3.20±0.62 SE) and then tapered in YSF (βYSF-density = 1.61±0.76 SE). Together, these results indicate that disturbed landscapes may support between ~2.5 (YSF) and ~5.1 (CP) times more Attalea-dwelling Rhodnius spp. per unit area than OGF. We provide evidence that deforestation may favor palm-dwelling CD vectors in eastern Amazonia. Importantly, our landscape-disturbance effect estimates explicitly take account of (i) imperfect palm and bug detection and (ii) the uncertainties about infestation and vector density arising from sparse bug data. These results suggest that incorporating landscape-disturbance metrics into the spatial stratification of transmission risk could help enhance CD surveillance and prevention in Amazonia.","container-title":"PLOS ONE","DOI":"10.1371/journal.pone.0252071","ISSN":"1932-6203","issue":"5","journalAbbreviation":"PLoS ONE","language":"en","page":"e0252071","source":"DOI.org (Crossref)","title":"Deforestation effects on Attalea palms and their resident Rhodnius, vectors of Chagas disease, in eastern Amazonia","volume":"16","author":[{"family":"Santos","given":"Walter Souza"},{"family":"Gurgel-Gonçalves","given":"Rodrigo"},{"family":"Garcez","given":"Lourdes Maria"},{"family":"Abad-Franch","given":"Fernando"}],"editor":[{"family":"Lorenzo","given":"Marcelo Gustavo"}],"issued":{"date-parts":[["2021",5,20]]}}}],"schema":"https://github.com/citation-style-language/schema/raw/master/csl-citation.json"} </w:instrText>
      </w:r>
      <w:r w:rsidR="004C3CD3">
        <w:fldChar w:fldCharType="separate"/>
      </w:r>
      <w:r w:rsidR="00BE7C33">
        <w:rPr>
          <w:noProof/>
        </w:rPr>
        <w:t>(Dharmarajan et al., 2021; Erazo et al., 2017; Gottdenker, 2013; Gottdenker et al., 2014; Santos et al., 2021)</w:t>
      </w:r>
      <w:r w:rsidR="00490668">
        <w:rPr>
          <w:noProof/>
        </w:rPr>
        <w:t>,</w:t>
      </w:r>
      <w:r w:rsidR="004C3CD3">
        <w:fldChar w:fldCharType="end"/>
      </w:r>
      <w:r w:rsidR="00F15E5E" w:rsidRPr="00816E1D">
        <w:t xml:space="preserve"> these gut microbial communities may also interact with these pathogens, </w:t>
      </w:r>
      <w:r w:rsidR="00491080">
        <w:t xml:space="preserve">it </w:t>
      </w:r>
      <w:r w:rsidR="00F15E5E" w:rsidRPr="00816E1D">
        <w:t xml:space="preserve">is also </w:t>
      </w:r>
      <w:r w:rsidR="00C80158">
        <w:t>essential</w:t>
      </w:r>
      <w:r w:rsidR="00F15E5E" w:rsidRPr="00816E1D">
        <w:t xml:space="preserve"> to understand in situ patterns of how gut microbial diversity and composition vary as a function of land use. Environmental disturbances, such as deforestation, urbanization, or pollution, may cause dysbiosis of the gut microbiota and can lead to disruptions in the vectors’ physiological processes, including pathogen resistance. By further understanding how anthropogenic environmental disturbances can shape and shift these gut microbial communities, we can better predict the impacts on vector-borne disease </w:t>
      </w:r>
      <w:sdt>
        <w:sdtPr>
          <w:tag w:val="goog_rdk_38"/>
          <w:id w:val="-611210806"/>
        </w:sdtPr>
        <w:sdtContent/>
      </w:sdt>
      <w:r w:rsidR="00F15E5E" w:rsidRPr="00816E1D">
        <w:t>transmission.</w:t>
      </w:r>
    </w:p>
    <w:p w14:paraId="00000015" w14:textId="7FD523F4" w:rsidR="00113DB6" w:rsidRPr="00816E1D" w:rsidRDefault="00F15E5E" w:rsidP="00804401">
      <w:pPr>
        <w:spacing w:line="480" w:lineRule="auto"/>
      </w:pPr>
      <w:r w:rsidRPr="00816E1D">
        <w:tab/>
        <w:t xml:space="preserve">Furthermore, anthropogenic environmental disturbances can result in shifts </w:t>
      </w:r>
      <w:r w:rsidR="00B857A3">
        <w:t>in</w:t>
      </w:r>
      <w:r w:rsidRPr="00816E1D">
        <w:t xml:space="preserve"> the gut microbial community, due to many circumstances, including modified food sources, altered abiotic conditions, and changing parasite dynamics. Li et al.</w:t>
      </w:r>
      <w:r w:rsidR="00DE7F7C">
        <w:t xml:space="preserve"> </w:t>
      </w:r>
      <w:r w:rsidR="00DE7F7C">
        <w:fldChar w:fldCharType="begin"/>
      </w:r>
      <w:r w:rsidR="00A24F1F">
        <w:instrText xml:space="preserve"> ADDIN ZOTERO_ITEM CSL_CITATION {"citationID":"3fIs5yXj","properties":{"formattedCitation":"(2022)","plainCitation":"(2022)","noteIndex":0},"citationItems":[{"id":11033,"uris":["http://zotero.org/users/5535808/items/PIEWGI6Q"],"itemData":{"id":11033,"type":"article-journal","abstract":"Ticks have a diversity of habitats and host blood meals. Whether and how factors such as tick developmental stages, habitats and host blood meals affect tick bacterial microbiota is poorly elucidated. In the present study, we investigated the bacterial microbiotas of the hard tick Haemaphysalis longicornis, their blood meals and habitats using 16S rRNA gene high-throughput sequencing. The bacterial richness and diversity in ticks varied depending on the tick developmental stage and feeding status. Results showed that fed ticks present a higher bacterial richness suggesting that ticks may acquire bacteria from blood meals. The significant overlap of the bacteria of fed ticks and the host blood also supports this possibility. Another possibility is that blood meals can stimulate the proliferation of certain bacteria. However, most shared bacteria cannot transmit throughout the tick life cycle, as they were not present in tick eggs. The most shared bacteria between ticks and habitats are members of the genera Staphylococcus, Pseudomonas, Enterobacter, Acinetobacter and Stenotrophomonas, suggesting that these environmental bacteria cannot be completely washed away and can be acquired by ticks. The predominant proportion of Coxiella in fed females further demonstrates that this genus is involved in H. longicornis physiology, such as feeding activity and nutritional provision. These findings further reveal that the bacterial composition of ticks is influenced by a variety of factors and will help in subsequent studies of the function of these bacteria.","container-title":"Experimental and Applied Acarology","DOI":"10.1007/s10493-022-00714-x","ISSN":"0168-8162, 1572-9702","journalAbbreviation":"Exp Appl Acarol","language":"en","source":"DOI.org (Crossref)","title":"Bacterial microbiota analysis demonstrates that ticks can acquire bacteria from habitat and host blood meal","URL":"https://link.springer.com/10.1007/s10493-022-00714-x","author":[{"family":"Li","given":"Si-Si"},{"family":"Zhang","given":"Xiao-Yu"},{"family":"Zhou","given":"Xue-Jiao"},{"family":"Chen","given":"Kai-Li"},{"family":"Masoudi","given":"Abolfazl"},{"family":"Liu","given":"Jing-Ze"},{"family":"Zhang","given":"Yan-Kai"}],"accessed":{"date-parts":[["2022",5,17]]},"issued":{"date-parts":[["2022",5,9]]}},"label":"page","suppress-author":true}],"schema":"https://github.com/citation-style-language/schema/raw/master/csl-citation.json"} </w:instrText>
      </w:r>
      <w:r w:rsidR="00DE7F7C">
        <w:fldChar w:fldCharType="separate"/>
      </w:r>
      <w:r w:rsidR="00A24F1F">
        <w:rPr>
          <w:noProof/>
        </w:rPr>
        <w:t>(2022)</w:t>
      </w:r>
      <w:r w:rsidR="00DE7F7C">
        <w:fldChar w:fldCharType="end"/>
      </w:r>
      <w:r w:rsidRPr="00816E1D">
        <w:t xml:space="preserve"> demonstrated that hard ticks (</w:t>
      </w:r>
      <w:proofErr w:type="spellStart"/>
      <w:r w:rsidRPr="00816E1D">
        <w:rPr>
          <w:i/>
        </w:rPr>
        <w:t>Haemaphysalis</w:t>
      </w:r>
      <w:proofErr w:type="spellEnd"/>
      <w:r w:rsidRPr="00816E1D">
        <w:rPr>
          <w:i/>
        </w:rPr>
        <w:t xml:space="preserve"> </w:t>
      </w:r>
      <w:proofErr w:type="spellStart"/>
      <w:r w:rsidRPr="00816E1D">
        <w:rPr>
          <w:i/>
        </w:rPr>
        <w:t>longicornis</w:t>
      </w:r>
      <w:proofErr w:type="spellEnd"/>
      <w:r w:rsidRPr="00816E1D">
        <w:t xml:space="preserve">) acquire gut symbionts from their habitats, and thus disturbances to these habitats would likely result in shifted bacterial profiles. Onyango et al. </w:t>
      </w:r>
      <w:r w:rsidR="00A24F1F">
        <w:fldChar w:fldCharType="begin"/>
      </w:r>
      <w:r w:rsidR="00A24F1F">
        <w:instrText xml:space="preserve"> ADDIN ZOTERO_ITEM CSL_CITATION {"citationID":"r5QQpw5H","properties":{"formattedCitation":"(2020)","plainCitation":"(2020)","noteIndex":0},"citationItems":[{"id":9428,"uris":["http://zotero.org/users/5535808/items/GP43VQRG"],"itemData":{"id":9428,"type":"article-journal","abstract":"Abstract\n            \n              Insect midgut microbial symbionts have been considered as an integral component in thermal adaptation due to their differential thermal sensitivity. Altered midgut microbial communities can influence both insect physiology and competence for important vector-borne pathogens. This study sought to gain insights into how\n              Aedes aegypti\n              midgut microbes and life history traits are affected by increase in baseline diurnal temperature. Increase in temperature resulted in the enrichment of specific taxa with\n              Bacillus\n              being the most enriched.\n              Bacillus\n              is known to be heat tolerant. It also resulted in a dissimilar microbial assemblage (Bray–Curtis Index, PERMANOVA, F = 2.2063; R\n              2\n               = 0.16706;\n              P\n               = 0.002) and reduced survivorship (Log-rank [Mantel-Cox] test, Chi-square = 35.66 df = 5,\n              P\n               &lt; 0.0001). Blood meal intake resulted in proliferation of pathogenic bacteria such as\n              Elizabethkingia\n              in the midgut of the mosquitoes. These results suggest that alteration of temperature within realistic parameters such as 2 °C for\n              Ae. aegypti\n              in nature may impact the midgut microbiome favoring specific taxa that could alter mosquito fitness, adaptation and vector–pathogen interactions.","container-title":"Scientific Reports","DOI":"10.1038/s41598-020-76188-x","ISSN":"2045-2322","issue":"1","journalAbbreviation":"Sci Rep","language":"en","page":"19135","source":"DOI.org (Crossref)","title":"Increase in temperature enriches heat tolerant taxa in Aedes aegypti midguts","volume":"10","author":[{"family":"Onyango","given":"Gorreti Maria"},{"family":"Bialosuknia","given":"M. Sean"},{"family":"Payne","given":"F. Anne"},{"family":"Mathias","given":"Nicholas"},{"family":"Ciota","given":"T. Alexander"},{"family":"Kramer","given":"D. Laura"}],"issued":{"date-parts":[["2020",12]]}},"suppress-author":true}],"schema":"https://github.com/citation-style-language/schema/raw/master/csl-citation.json"} </w:instrText>
      </w:r>
      <w:r w:rsidR="00A24F1F">
        <w:fldChar w:fldCharType="separate"/>
      </w:r>
      <w:r w:rsidR="00A24F1F">
        <w:rPr>
          <w:noProof/>
        </w:rPr>
        <w:t>(2020)</w:t>
      </w:r>
      <w:r w:rsidR="00A24F1F">
        <w:fldChar w:fldCharType="end"/>
      </w:r>
      <w:r w:rsidRPr="00816E1D">
        <w:t xml:space="preserve"> found that an increase in mosquito rearing temperatures resulted in the enrichment of specific taxa, while </w:t>
      </w:r>
      <w:r w:rsidRPr="00816E1D">
        <w:rPr>
          <w:highlight w:val="white"/>
        </w:rPr>
        <w:t xml:space="preserve">Hussain et al. </w:t>
      </w:r>
      <w:r w:rsidR="00ED50C2">
        <w:rPr>
          <w:highlight w:val="white"/>
        </w:rPr>
        <w:fldChar w:fldCharType="begin"/>
      </w:r>
      <w:r w:rsidR="00ED50C2">
        <w:rPr>
          <w:highlight w:val="white"/>
        </w:rPr>
        <w:instrText xml:space="preserve"> ADDIN ZOTERO_ITEM CSL_CITATION {"citationID":"tI9tH2AU","properties":{"formattedCitation":"(2017)","plainCitation":"(2017)","noteIndex":0},"citationItems":[{"id":11387,"uris":["http://zotero.org/users/5535808/items/LRWDWR5Y"],"itemData":{"id":11387,"type":"article-journal","abstract":"The Asian citrus psyllid, Diaphorina citri, is a major pest of citrus and vector of citrus greening (huanglongbing) in Asian. In our field-collected psyllid samples, we discovered that Fuzhou (China) and Faisalabad (Pakistan), populations harbored an obligate primary endosymbiont Candidatus Carsonella (gen. nov.) with a single species, Candidatus Carsonella ruddii (sp. nov.) and a secondary endosymbiont, Wolbachia surface proteins (WSP) which are intracellular endosymbionts residing in the bacteriomes.","container-title":"Environmental Microbiology","DOI":"10.1111/1462-2920.13821","ISSN":"14622912","issue":"9","journalAbbreviation":"Environ Microbiol","language":"en","page":"3439-3449","source":"DOI.org (Crossref)","title":"Effects of different temperature regimes on survival of &lt;i&gt;Diaphorina citri&lt;/i&gt; and its endosymbiotic bacterial communities: Effect of Temperature on the &lt;i&gt;Diaphorina citri&lt;/i&gt; Symbionts","title-short":"Effects of different temperature regimes on survival of &lt;i&gt;Diaphorina citri&lt;/i&gt; and its endosymbiotic bacterial communities","volume":"19","author":[{"family":"Hussain","given":"Mubasher"},{"family":"Akutse","given":"Komivi Senyo"},{"family":"Ravindran","given":"Keppanan"},{"family":"Lin","given":"Yongwen"},{"family":"Bamisile","given":"Bamisope Steve"},{"family":"Qasim","given":"Muhammad"},{"family":"Dash","given":"Chandra Kanta"},{"family":"Wang","given":"Liande"}],"issued":{"date-parts":[["2017",9]]}},"label":"page","suppress-author":true}],"schema":"https://github.com/citation-style-language/schema/raw/master/csl-citation.json"} </w:instrText>
      </w:r>
      <w:r w:rsidR="00ED50C2">
        <w:rPr>
          <w:highlight w:val="white"/>
        </w:rPr>
        <w:fldChar w:fldCharType="separate"/>
      </w:r>
      <w:r w:rsidR="00ED50C2">
        <w:rPr>
          <w:noProof/>
          <w:highlight w:val="white"/>
        </w:rPr>
        <w:t>(2017)</w:t>
      </w:r>
      <w:r w:rsidR="00ED50C2">
        <w:rPr>
          <w:highlight w:val="white"/>
        </w:rPr>
        <w:fldChar w:fldCharType="end"/>
      </w:r>
      <w:r w:rsidRPr="00816E1D">
        <w:rPr>
          <w:highlight w:val="white"/>
        </w:rPr>
        <w:t xml:space="preserve"> found a reduction in symbiont richness with increasing rearing temperatures. And finally, parasite infection</w:t>
      </w:r>
      <w:r w:rsidR="00AB17AF">
        <w:rPr>
          <w:highlight w:val="white"/>
        </w:rPr>
        <w:t>s</w:t>
      </w:r>
      <w:r w:rsidRPr="00816E1D">
        <w:rPr>
          <w:highlight w:val="white"/>
        </w:rPr>
        <w:t xml:space="preserve"> can impact the gut bacterial communities of arthropods</w:t>
      </w:r>
      <w:r w:rsidR="00ED50C2">
        <w:rPr>
          <w:highlight w:val="white"/>
        </w:rPr>
        <w:t xml:space="preserve"> </w:t>
      </w:r>
      <w:r w:rsidR="00ED50C2">
        <w:rPr>
          <w:highlight w:val="white"/>
        </w:rPr>
        <w:fldChar w:fldCharType="begin"/>
      </w:r>
      <w:r w:rsidR="000203CD">
        <w:rPr>
          <w:highlight w:val="white"/>
        </w:rPr>
        <w:instrText xml:space="preserve"> ADDIN ZOTERO_ITEM CSL_CITATION {"citationID":"rgq68MF4","properties":{"formattedCitation":"(D\\uc0\\u237{}az et al., 2016; Mann et al., 2020; Murillo et al., 2022; Orantes et al., 2018)","plainCitation":"(Díaz et al., 2016; Mann et al., 2020; Murillo et al., 2022; Orantes et al., 2018)","noteIndex":0},"citationItems":[{"id":9048,"uris":["http://zotero.org/users/5535808/items/EUCYR2KL"],"itemData":{"id":9048,"type":"article-journal","abstract":"Background: Triatomine bugs (Hemiptera: Reduviidae) are vectors of the flagellate Trypanosoma cruzi, the causative agent of Chagas disease. The study of triatomine gut microbiota has gained relevance in the last years due to its possible role in vector competence and prospective use in control strategies. The objective of this study is to examine changes in the gut microbiota composition of triatomines in response to a T. cruzi-infected blood meal and identifying key factors determining those changes.\nResults: We sampled colony-reared individuals from six triatomine vectors (Panstrongylus megistus, Rhodnius prolixus, Triatoma brasiliensis, T. infestans, T. juazeirensis and T. sherlocki) comparing experimentally T. cruzi strain 0354challenged and non-challenged insects. The microbiota of gut and gonad tissues was characterized using high throughput sequencing of region V3-V4 of bacterial 16S rRNA gene. The triatomine microbiota had a low intraindividual diversity, and a high inter-individual variation within the same host species. Arsenophonous appeared as the dominant triatomine bacterial symbiont in our study (59% of the total 16S coverage), but there were significant differences in the distribution of bacterial genera among vectors. In Rhodnius prolixus the dominant symbiont was Pectobacterium.\nConclusions: Trypanosoma cruzi-challenge significantly affects microbiota composition, with challenged vectors harbouring a significantly more diverse bacterial community, both in the gut and the gonads. Our results show that blood-feeding with T. cruzi epimastigotes strongly affects microbiota composition in a species-specific manner. We suggest that triatomine-adapted enterobacteria such as Arsenophonus could be used as stable vectors for genetic transformation of triatomine bugs and control of Chagas disease.","container-title":"Parasites &amp; Vectors","DOI":"10.1186/s13071-016-1926-2","ISSN":"1756-3305","issue":"1","journalAbbreviation":"Parasites Vectors","language":"en","page":"636","source":"DOI.org (Crossref)","title":"Triatomine bugs, their microbiota and Trypanosoma cruzi: asymmetric responses of bacteria to an infected blood meal","title-short":"Triatomine bugs, their microbiota and Trypanosoma cruzi","volume":"9","author":[{"family":"Díaz","given":"Sebastián"},{"family":"Villavicencio","given":"Bianca"},{"family":"Correia","given":"Nathália"},{"family":"Costa","given":"Jane"},{"family":"Haag","given":"Karen L."}],"issued":{"date-parts":[["2016",12]]}}},{"id":2248,"uris":["http://zotero.org/users/5535808/items/HV5DR7AN"],"itemData":{"id":2248,"type":"article-journal","container-title":"Frontiers in Microbiology","DOI":"10.3389/fmicb.2020.00364","ISSN":"1664-302X","language":"en","source":"Crossref","title":"Comparison of the Bacterial Gut Microbiome of North American Triatoma spp. With and Without Trypanosoma cruzi","URL":"https://www.frontiersin.org/article/10.3389/fmicb.2020.00364/full","volume":"11","author":[{"family":"Mann","given":"Allison E."},{"family":"Mitchell","given":"Elizabeth A."},{"family":"Zhang","given":"Yan"},{"family":"Curtis-Robles","given":"Rachel"},{"family":"Thapa","given":"Santosh"},{"family":"Hamer","given":"Sarah A."},{"family":"Allen","given":"Michael S."}],"accessed":{"date-parts":[["2020",10,9]]},"issued":{"date-parts":[["2020",3,13]]}}},{"id":11125,"uris":["http://zotero.org/users/5535808/items/54Y8AZJD"],"itemData":{"id":11125,"type":"article-journal","abstract":"Abstract\n            \n              Animals living in highly seasonal environments adapt their diets accordingly to changes in food availability. The gut microbiome as an active participant in the metabolization of the host’s diet should adapt and change with temporal diet fluctuations, but dietary shifts can be short-term and, hence, difficult to detect in cross-sectional studies. Therefore, we performed a longitudinal study combining repeated sampling of fecal samples with observations of feeding behavior in wild redfronted lemurs. We amplified taxonomical marker genes for assessing the bacteria, archaea, protozoa, helminths, and fungi, as well as the active bacterial community inhabiting their gut. We found that the most abundant protozoans were\n              Trichostomatia\n              and\n              Trichomonadida\n              , and the most abundant helminths were\n              Chromadorea\n              . We detected known members of the gut mycobiome from humans but in low abundances. The archaeal community is composed only of members of\n              Methanomethylophilaceae\n              . The predominant phyla in the entire bacterial community were\n              Bacteroidota\n              and\n              Firmicutes\n              while the most abundant genera harbor so far unknown bacteria. Temporal fluctuations at the entire community level were driven by consumption of fruits and flowers, and affiliative interactions. Changes in alpha diversity correlated only with the consumption of flowers and leaves. The composition of the entire and active bacterial community was not significantly different, but the most abundant taxa differed. Our study revealed that monthly changes in the bacterial community composition were linked to fruit and flower consumption and affiliative interactions. Thus, portraying the importance of longitudinal studies for understanding the adaptations and alterations of the gut microbiome to temporal fluctuations.","container-title":"ISME Communications","DOI":"10.1038/s43705-021-00086-0","ISSN":"2730-6151","issue":"1","journalAbbreviation":"ISME COMMUN.","language":"en","page":"3","source":"DOI.org (Crossref)","title":"Dietary shifts and social interactions drive temporal fluctuations of the gut microbiome from wild redfronted lemurs","volume":"2","author":[{"family":"Murillo","given":"Tatiana"},{"family":"Schneider","given":"Dominik"},{"family":"Fichtel","given":"Claudia"},{"family":"Daniel","given":"Rolf"}],"issued":{"date-parts":[["2022",12]]}}},{"id":8521,"uris":["http://zotero.org/users/5535808/items/RY2FF5NP"],"itemData":{"id":8521,"type":"article-journal","container-title":"PLOS Neglected Tropical Diseases","DOI":"10.1371/journal.pntd.0006730","ISSN":"1935-2735","issue":"10","journalAbbreviation":"PLoS Negl Trop Dis","language":"en","page":"e0006730","source":"DOI.org (Crossref)","title":"Uncovering vector, parasite, blood meal and microbiome patterns from mixed-DNA specimens of the Chagas disease vector Triatoma dimidiata","volume":"12","author":[{"family":"Orantes","given":"Lucia C."},{"family":"Monroy","given":"Carlota"},{"family":"Dorn","given":"Patricia L."},{"family":"Stevens","given":"Lori"},{"family":"Rizzo","given":"Donna M."},{"family":"Morrissey","given":"Leslie"},{"family":"Hanley","given":"John P."},{"family":"Rodas","given":"Antonieta Guadalupe"},{"family":"Richards","given":"Bethany"},{"family":"Wallin","given":"Kimberly F."},{"family":"Helms Cahan","given":"Sara"}],"editor":[{"family":"Dutra","given":"Walderez O."}],"issued":{"date-parts":[["2018",10,18]]}}}],"schema":"https://github.com/citation-style-language/schema/raw/master/csl-citation.json"} </w:instrText>
      </w:r>
      <w:r w:rsidR="00ED50C2">
        <w:rPr>
          <w:highlight w:val="white"/>
        </w:rPr>
        <w:fldChar w:fldCharType="separate"/>
      </w:r>
      <w:r w:rsidR="000203CD" w:rsidRPr="000203CD">
        <w:t>(Díaz et al., 2016; Mann et al., 2020; Murillo et al., 2022; Orantes et al., 2018)</w:t>
      </w:r>
      <w:r w:rsidR="00ED50C2">
        <w:rPr>
          <w:highlight w:val="white"/>
        </w:rPr>
        <w:fldChar w:fldCharType="end"/>
      </w:r>
      <w:r w:rsidRPr="00816E1D">
        <w:rPr>
          <w:highlight w:val="white"/>
        </w:rPr>
        <w:t xml:space="preserve">, </w:t>
      </w:r>
      <w:r w:rsidR="00AB17AF">
        <w:rPr>
          <w:highlight w:val="white"/>
        </w:rPr>
        <w:t xml:space="preserve">and </w:t>
      </w:r>
      <w:r w:rsidRPr="00816E1D">
        <w:rPr>
          <w:highlight w:val="white"/>
        </w:rPr>
        <w:t xml:space="preserve">changing parasite dynamics in the field </w:t>
      </w:r>
      <w:r w:rsidR="000946F2">
        <w:rPr>
          <w:highlight w:val="white"/>
        </w:rPr>
        <w:t>may</w:t>
      </w:r>
      <w:r w:rsidR="000946F2" w:rsidRPr="00816E1D">
        <w:rPr>
          <w:highlight w:val="white"/>
        </w:rPr>
        <w:t xml:space="preserve"> </w:t>
      </w:r>
      <w:r w:rsidRPr="00816E1D">
        <w:rPr>
          <w:highlight w:val="white"/>
        </w:rPr>
        <w:t xml:space="preserve">subsequently shift vector gut microbial communities. </w:t>
      </w:r>
      <w:r w:rsidRPr="00816E1D">
        <w:t xml:space="preserve">More studies are necessary to untangle the interactions between anthropogenic </w:t>
      </w:r>
      <w:r w:rsidRPr="00816E1D">
        <w:lastRenderedPageBreak/>
        <w:t>disturbance and disease vector gut microbial communities. A more comprehensive understanding of these interactions may provide a basis for vector control and public health policies.</w:t>
      </w:r>
    </w:p>
    <w:p w14:paraId="00000017" w14:textId="7276CCA1" w:rsidR="00113DB6" w:rsidRPr="00816E1D" w:rsidRDefault="00F15E5E" w:rsidP="005D4C9C">
      <w:pPr>
        <w:spacing w:line="480" w:lineRule="auto"/>
        <w:ind w:firstLine="720"/>
      </w:pPr>
      <w:r w:rsidRPr="00816E1D">
        <w:t xml:space="preserve">The </w:t>
      </w:r>
      <w:r w:rsidR="000946F2">
        <w:t>current study aimed</w:t>
      </w:r>
      <w:r w:rsidRPr="00816E1D">
        <w:t xml:space="preserve"> to evaluate the gut bacterial communities of the primary Chagas disease vector in Panama, </w:t>
      </w:r>
      <w:r w:rsidRPr="00816E1D">
        <w:rPr>
          <w:i/>
        </w:rPr>
        <w:t>Rhodnius pallescens.</w:t>
      </w:r>
      <w:r w:rsidRPr="00816E1D">
        <w:t xml:space="preserve"> Chagas disease, a neglected tropical disease, is responsible for millions of human infections and is a leading cause of heart disease in Latin America </w:t>
      </w:r>
      <w:r w:rsidR="000203CD">
        <w:fldChar w:fldCharType="begin"/>
      </w:r>
      <w:r w:rsidR="00482396">
        <w:instrText xml:space="preserve"> ADDIN ZOTERO_ITEM CSL_CITATION {"citationID":"c0u5Rl63","properties":{"formattedCitation":"(Lidani et al., 2019)","plainCitation":"(Lidani et al., 2019)","noteIndex":0},"citationItems":[{"id":1460,"uris":["http://zotero.org/users/5535808/items/4QWI2C25"],"itemData":{"id":1460,"type":"article-journal","abstract":"Carlos Chagas discovered American trypanosomiasis, also named Chagas disease (CD) in his honor, just over a century ago. He described the clinical aspects of the disease, characterized by its etiological agent (Trypanosoma cruzi) and identiﬁed its insect vector. Initially, CD occurred only in Latin America and was considered a silent and poorly visible disease. More recently, CD became a neglected worldwide disease with a high morbimortality rate and substantial social impact, emerging as a signiﬁcant public health threat. In this context, it is crucial to better understand better the epidemiological scenarios of CD and its transmission dynamics, involving people infected and at risk of infection, diversity of the parasite, vector species, and T. cruzi reservoirs. Although efforts have been made by endemic and non-endemic countries to control, treat, and interrupt disease transmission, the cure or complete eradication of CD are still topics of great concern and require global attention. Considering the current scenario of CD, also affecting non-endemic places such as Canada, USA, Europe, Australia, and Japan, in this review we aim to describe the spread of CD cases worldwide since its discovery until it has become a global public health concern.","container-title":"Frontiers in Public Health","DOI":"10.3389/fpubh.2019.00166","ISSN":"2296-2565","language":"en","source":"Crossref","title":"Chagas Disease: From Discovery to a Worldwide Health Problem","title-short":"Chagas Disease","URL":"https://www.frontiersin.org/article/10.3389/fpubh.2019.00166/full","volume":"7","author":[{"family":"Lidani","given":"Kárita Cláudia Freitas"},{"family":"Andrade","given":"Fabiana Antunes"},{"family":"Bavia","given":"Lorena"},{"family":"Damasceno","given":"Flávia Silva"},{"family":"Beltrame","given":"Marcia Holsbach"},{"family":"Messias-Reason","given":"Iara J."},{"family":"Sandri","given":"Thaisa Lucas"}],"accessed":{"date-parts":[["2020",1,2]]},"issued":{"date-parts":[["2019",7,2]]}}}],"schema":"https://github.com/citation-style-language/schema/raw/master/csl-citation.json"} </w:instrText>
      </w:r>
      <w:r w:rsidR="000203CD">
        <w:fldChar w:fldCharType="separate"/>
      </w:r>
      <w:r w:rsidR="00482396">
        <w:rPr>
          <w:noProof/>
        </w:rPr>
        <w:t>(Lidani et al., 2019)</w:t>
      </w:r>
      <w:r w:rsidR="000203CD">
        <w:fldChar w:fldCharType="end"/>
      </w:r>
      <w:r w:rsidRPr="00816E1D">
        <w:t xml:space="preserve">. Chagas disease is caused by the protozoan parasite </w:t>
      </w:r>
      <w:r w:rsidRPr="00816E1D">
        <w:rPr>
          <w:i/>
        </w:rPr>
        <w:t>Trypanosoma cruzi</w:t>
      </w:r>
      <w:r w:rsidR="00BA59FF">
        <w:t xml:space="preserve"> and is </w:t>
      </w:r>
      <w:r w:rsidRPr="00816E1D">
        <w:t xml:space="preserve">transmitted via triatomine bugs that feed exclusively on vertebrate blood. While hundreds of triatomine species that are known to harbor </w:t>
      </w:r>
      <w:r w:rsidRPr="00816E1D">
        <w:rPr>
          <w:i/>
        </w:rPr>
        <w:t xml:space="preserve">T. cruzi </w:t>
      </w:r>
      <w:r w:rsidRPr="00816E1D">
        <w:t xml:space="preserve">can be found in a wide range of habitats, </w:t>
      </w:r>
      <w:r w:rsidRPr="00816E1D">
        <w:rPr>
          <w:i/>
        </w:rPr>
        <w:t>R. pallescens</w:t>
      </w:r>
      <w:r w:rsidRPr="00816E1D">
        <w:t xml:space="preserve"> live in the crowns of royal palm trees (</w:t>
      </w:r>
      <w:r w:rsidRPr="00816E1D">
        <w:rPr>
          <w:i/>
        </w:rPr>
        <w:t>Attalea butyracea</w:t>
      </w:r>
      <w:r w:rsidRPr="00816E1D">
        <w:t xml:space="preserve">). Studies have shown that deforestation is associated with increased vector abundance and vector infection with </w:t>
      </w:r>
      <w:r w:rsidRPr="00816E1D">
        <w:rPr>
          <w:i/>
        </w:rPr>
        <w:t xml:space="preserve">T. cruzi </w:t>
      </w:r>
      <w:r w:rsidRPr="00816E1D">
        <w:t>in Panama</w:t>
      </w:r>
      <w:r w:rsidR="00482396">
        <w:t xml:space="preserve"> </w:t>
      </w:r>
      <w:r w:rsidR="00482396">
        <w:fldChar w:fldCharType="begin"/>
      </w:r>
      <w:r w:rsidR="000234D3">
        <w:instrText xml:space="preserve"> ADDIN ZOTERO_ITEM CSL_CITATION {"citationID":"P39OA6gH","properties":{"unsorted":true,"formattedCitation":"(Gottdenker et al., 2011, 2012)","plainCitation":"(Gottdenker et al., 2011, 2012)","noteIndex":0},"citationItems":[{"id":1400,"uris":["http://zotero.org/users/5535808/items/NK8QQS4V"],"itemData":{"id":1400,"type":"article-journal","abstract":"Anthropogenic disturbance is associated with increased vector-borne infectious disease transmission in wildlife, domestic animals, and humans. The objective of this study was to evaluate how disturbance of a tropical forest landscape impacts abundance of the triatomine bug Rhodnius pallescens, a vector of Chagas disease, in the region of the Panama Canal in Panama. Rhodnius pallescens was collected (n = 1,186) from its primary habitat, the palm Attalea butyracea, in five habitat types reflecting a gradient of anthropogenic disturbance. There was a high proportion of palms infested with R. pallescens across all habitat types (range = 77.1–91.4%). Results show that disturbed habitats are associated with increased vector abundance compared with relatively undisturbed habitats. Bugs collected in disturbed sites, although in higher abundance, tended to be in poor body condition compared with bugs captured in protected forest sites. Abundance data suggests that forest remnants may be sources for R. pallescens populations within highly disturbed areas of the landscape.","container-title":"The American Journal of Tropical Medicine and Hygiene","DOI":"10.4269/ajtmh.2011.10-0041","ISSN":"0002-9637, 1476-1645","issue":"1","language":"en","page":"70-77","source":"Crossref","title":"Association of Anthropogenic Land Use Change and Increased Abundance of the Chagas Disease Vector Rhodnius pallescens in a Rural Landscape of Panama","volume":"84","author":[{"family":"Gottdenker","given":"Nicole L."},{"family":"Carroll","given":"C. Ronald"},{"family":"Saldaña","given":"Azäel"},{"family":"Calzada","given":"José E."}],"issued":{"date-parts":[["2011",1,5]]}}},{"id":1446,"uris":["http://zotero.org/users/5535808/items/2RM9K2CK"],"itemData":{"id":1446,"type":"article-journal","abstract":"Background: Anthropogenic land use may influence transmission of multi-host vector-borne pathogens by changing diversity, relative abundance, and community composition of reservoir hosts. These reservoir hosts may have varying competence for vector-borne pathogens depending on species-specific characteristics, such as life history strategy. The objective of this study is to evaluate how anthropogenic land use change influences blood meal species composition and the effects of changing blood meal species composition on the parasite infection rate of the Chagas disease vector Rhodnius pallescens in Panama.\nMethodology/Principal Findings: R. pallescens vectors (N = 643) were collected in different habitat types across a gradient of anthropogenic disturbance. Blood meal species in DNA extracted from these vectors was identified in 243 (40.3%) vectors by amplification and sequencing of a vertebrate-specific fragment of the 12SrRNA gene, and T. cruzi vector infection was determined by pcr. Vector infection rate was significantly greater in deforested habitats as compared to contiguous forests. Forty-two different species of blood meal were identified in R. pallescens, and species composition of blood meals varied across habitat types. Mammals (88.3%) dominated R. pallescens blood meals. Xenarthrans (sloths and tamanduas) were the most frequently identified species in blood meals across all habitat types. A regression tree analysis indicated that blood meal species diversity, host life history strategy (measured as rmax, the maximum intrinsic rate of population increase), and habitat type (forest fragments and peridomiciliary sites) were important determinants of vector infection with T. cruzi. The mean intrinsic rate of increase and the skewness and variability of rmax were positively associated with higher vector infection rate at a site.\nConclusions/Significance: In this study, anthropogenic landscape disturbance increased vector infection with T. cruzi, potentially by changing host community structure to favor hosts that are short-lived with high reproductive rates. Study results apply to potential environmental management strategies for Chagas disease.","container-title":"PLoS Neglected Tropical Diseases","DOI":"10.1371/journal.pntd.0001884","ISSN":"1935-2735","issue":"11","language":"en","page":"e1884","source":"Crossref","title":"Host Life History Strategy, Species Diversity, and Habitat Influence Trypanosoma cruzi Vector Infection in Changing Landscapes","volume":"6","author":[{"family":"Gottdenker","given":"Nicole L."},{"family":"Chaves","given":"Luis Fernando"},{"family":"Calzada","given":"José E."},{"family":"Saldaña","given":"Azael"},{"family":"Carroll","given":"C. Ronald"}],"editor":[{"family":"Gürtler","given":"Ricardo E."}],"issued":{"date-parts":[["2012",11,15]]}}}],"schema":"https://github.com/citation-style-language/schema/raw/master/csl-citation.json"} </w:instrText>
      </w:r>
      <w:r w:rsidR="00482396">
        <w:fldChar w:fldCharType="separate"/>
      </w:r>
      <w:r w:rsidR="000234D3">
        <w:rPr>
          <w:noProof/>
        </w:rPr>
        <w:t>(Gottdenker et al., 2011, 2012)</w:t>
      </w:r>
      <w:r w:rsidR="00482396">
        <w:fldChar w:fldCharType="end"/>
      </w:r>
      <w:r w:rsidR="00803E5B">
        <w:t>;</w:t>
      </w:r>
      <w:r w:rsidRPr="00816E1D">
        <w:t xml:space="preserve"> however, potential impacts of trypanosome infection-related changes to gut microbial communities on triatomine bugs are unknown. In this study, we used a 16S rRNA metabarcoding approach to explore the gut bacterial communities of wild-caught </w:t>
      </w:r>
      <w:r w:rsidRPr="00B7604E">
        <w:rPr>
          <w:i/>
          <w:iCs/>
          <w:rPrChange w:id="98" w:author="Kaylee  Arnold" w:date="2022-09-09T10:48:00Z">
            <w:rPr/>
          </w:rPrChange>
        </w:rPr>
        <w:t>R. pallescens</w:t>
      </w:r>
      <w:r w:rsidRPr="00816E1D">
        <w:t xml:space="preserve"> across a deforestation gradient in central Panama and analyzed the bacterial alpha (within sample) and beta (between sample) composition and structure. The main objective of this study was to investigate associations between landscape-scale environmental variability, including habitat type and geographic region</w:t>
      </w:r>
      <w:r w:rsidR="00FB25B5">
        <w:t xml:space="preserve"> variations</w:t>
      </w:r>
      <w:r w:rsidRPr="00816E1D">
        <w:t xml:space="preserve">, on vector gut microbial composition and </w:t>
      </w:r>
      <w:sdt>
        <w:sdtPr>
          <w:tag w:val="goog_rdk_39"/>
          <w:id w:val="373048536"/>
        </w:sdtPr>
        <w:sdtContent/>
      </w:sdt>
      <w:r w:rsidRPr="00816E1D">
        <w:t>diversity.</w:t>
      </w:r>
    </w:p>
    <w:p w14:paraId="00000019" w14:textId="044EDAA3" w:rsidR="00113DB6" w:rsidRPr="00816E1D" w:rsidRDefault="00F15E5E" w:rsidP="00804401">
      <w:pPr>
        <w:spacing w:line="480" w:lineRule="auto"/>
        <w:rPr>
          <w:b/>
        </w:rPr>
      </w:pPr>
      <w:r w:rsidRPr="00B7604E">
        <w:rPr>
          <w:b/>
          <w:sz w:val="28"/>
          <w:szCs w:val="28"/>
          <w:rPrChange w:id="99" w:author="Kaylee  Arnold" w:date="2022-09-09T10:48:00Z">
            <w:rPr>
              <w:b/>
            </w:rPr>
          </w:rPrChange>
        </w:rPr>
        <w:t>Materials and Methods.</w:t>
      </w:r>
    </w:p>
    <w:p w14:paraId="0000001B" w14:textId="7F1CF419" w:rsidR="00113DB6" w:rsidRPr="00816E1D" w:rsidRDefault="00F15E5E">
      <w:pPr>
        <w:spacing w:line="480" w:lineRule="auto"/>
        <w:pPrChange w:id="100" w:author="Kaylee  Arnold" w:date="2022-09-09T10:48:00Z">
          <w:pPr>
            <w:spacing w:line="480" w:lineRule="auto"/>
            <w:ind w:firstLine="720"/>
          </w:pPr>
        </w:pPrChange>
      </w:pPr>
      <w:r w:rsidRPr="00816E1D">
        <w:rPr>
          <w:b/>
        </w:rPr>
        <w:t>Sampling efforts and insect collection</w:t>
      </w:r>
      <w:r w:rsidR="00B7604E">
        <w:rPr>
          <w:b/>
        </w:rPr>
        <w:t>.</w:t>
      </w:r>
      <w:r w:rsidRPr="00816E1D">
        <w:t xml:space="preserve"> </w:t>
      </w:r>
      <w:r w:rsidRPr="00816E1D">
        <w:rPr>
          <w:i/>
        </w:rPr>
        <w:t>R. pallescens</w:t>
      </w:r>
      <w:r w:rsidRPr="00816E1D">
        <w:t xml:space="preserve"> (n = 288) were opportunistically collected from 41 </w:t>
      </w:r>
      <w:r w:rsidRPr="00816E1D">
        <w:rPr>
          <w:i/>
        </w:rPr>
        <w:t>Attalea butyracea</w:t>
      </w:r>
      <w:r w:rsidRPr="00816E1D">
        <w:t xml:space="preserve"> palm crowns across central Panama using Noireau traps</w:t>
      </w:r>
      <w:r w:rsidR="000234D3">
        <w:t xml:space="preserve"> </w:t>
      </w:r>
      <w:r w:rsidR="000234D3">
        <w:fldChar w:fldCharType="begin"/>
      </w:r>
      <w:r w:rsidR="000234D3">
        <w:instrText xml:space="preserve"> ADDIN ZOTERO_ITEM CSL_CITATION {"citationID":"XQ07IapB","properties":{"formattedCitation":"(Noireau et al., 2002)","plainCitation":"(Noireau et al., 2002)","noteIndex":0},"citationItems":[{"id":1440,"uris":["http://zotero.org/users/5535808/items/VHU5JHXZ"],"itemData":{"id":1440,"type":"article-journal","container-title":"Memórias do Instituto Oswaldo Cruz","DOI":"10.1590/S0074-02762002000100009","ISSN":"0074-0276","issue":"1","language":"en","page":"61-63","source":"Crossref","title":"Trapping Triatominae in Silvatic Habitats","volume":"97","author":[{"family":"Noireau","given":"François"},{"family":"Abad-Franch","given":"Fernando"},{"family":"Valente","given":"Sebastião AS"},{"family":"Dias-Lima","given":"Artur"},{"family":"Lopes","given":"Catarina M"},{"family":"Cunha","given":"Vanda"},{"family":"Valente","given":"Vera C"},{"family":"Palomeque","given":"Francisco S"},{"family":"Carvalho-Pinto","given":"Carlos José","dropping-particle":"de"},{"family":"Sherlock","given":"Ítalo"},{"family":"Aguilar","given":"Marcelo"},{"family":"Steindel","given":"Mario"},{"family":"Grisard","given":"Edmundo C"},{"family":"Jurberg","given":"José"}],"issued":{"date-parts":[["2002",1]]}}}],"schema":"https://github.com/citation-style-language/schema/raw/master/csl-citation.json"} </w:instrText>
      </w:r>
      <w:r w:rsidR="000234D3">
        <w:fldChar w:fldCharType="separate"/>
      </w:r>
      <w:r w:rsidR="000234D3">
        <w:rPr>
          <w:noProof/>
        </w:rPr>
        <w:t>(Noireau et al., 2002)</w:t>
      </w:r>
      <w:r w:rsidR="000234D3">
        <w:fldChar w:fldCharType="end"/>
      </w:r>
      <w:r w:rsidRPr="00816E1D">
        <w:t xml:space="preserve"> during the summer of 2017. The samples consisted of adults (n =54</w:t>
      </w:r>
      <w:r w:rsidR="00614D25">
        <w:t>)</w:t>
      </w:r>
      <w:r w:rsidRPr="00816E1D">
        <w:t xml:space="preserve">, nymphal stage 5 (n = 27), nymphal stage 4 (n = 14), nymphal stage 3 (n = 60), nymphal stage 2 (n = 60), and </w:t>
      </w:r>
      <w:r w:rsidRPr="00816E1D">
        <w:lastRenderedPageBreak/>
        <w:t>nymphal stage 1 (n = 74). These samples were collected from 3 regions, La Chorrera (8°52′49″N 79°47′0″W) and Capira (8°45′0″N 79°52′12″W)</w:t>
      </w:r>
      <w:r w:rsidR="00FB25B5">
        <w:t>,</w:t>
      </w:r>
      <w:r w:rsidRPr="00816E1D">
        <w:t xml:space="preserve"> which are located in Panama Oeste province, and Santa Fe district (8°30′N 81°04′W), located in Veraguas province (Fig. 1). Among these, samples were collected in habitat types categorized as peridomestic (Capira (n = 15), La Chorrera (n = 57), Veraguas (n= 37)), pasture (Capira (n = 54), La Chorrera (n = 59), Veraguas (n= 51)), and forest remnants (Veraguas (n = 28)). Peridomestic palms were classified as palms found in yards or areas within 100 meters from a lodging, pasture palms were classified as cleared areas for cattle grazing, and forest remnants were classified as mid to late secondary forest </w:t>
      </w:r>
      <w:r w:rsidR="00810554">
        <w:t>patches</w:t>
      </w:r>
      <w:r w:rsidRPr="00816E1D">
        <w:t xml:space="preserve"> surrounded by land previously deforested for agriculture or cattle.</w:t>
      </w:r>
      <w:r w:rsidRPr="00816E1D">
        <w:rPr>
          <w:noProof/>
        </w:rPr>
        <mc:AlternateContent>
          <mc:Choice Requires="wps">
            <w:drawing>
              <wp:anchor distT="0" distB="0" distL="114300" distR="114300" simplePos="0" relativeHeight="251658240" behindDoc="0" locked="0" layoutInCell="1" hidden="0" allowOverlap="1" wp14:anchorId="755CF5A9" wp14:editId="0A494889">
                <wp:simplePos x="0" y="0"/>
                <wp:positionH relativeFrom="column">
                  <wp:posOffset>114300</wp:posOffset>
                </wp:positionH>
                <wp:positionV relativeFrom="paragraph">
                  <wp:posOffset>914400</wp:posOffset>
                </wp:positionV>
                <wp:extent cx="635" cy="12700"/>
                <wp:effectExtent l="0" t="0" r="0" b="0"/>
                <wp:wrapNone/>
                <wp:docPr id="45" name="Rectangle 45"/>
                <wp:cNvGraphicFramePr/>
                <a:graphic xmlns:a="http://schemas.openxmlformats.org/drawingml/2006/main">
                  <a:graphicData uri="http://schemas.microsoft.com/office/word/2010/wordprocessingShape">
                    <wps:wsp>
                      <wps:cNvSpPr/>
                      <wps:spPr>
                        <a:xfrm>
                          <a:off x="4519230" y="3779683"/>
                          <a:ext cx="1653540" cy="635"/>
                        </a:xfrm>
                        <a:prstGeom prst="rect">
                          <a:avLst/>
                        </a:prstGeom>
                        <a:solidFill>
                          <a:srgbClr val="FFFFFF"/>
                        </a:solidFill>
                        <a:ln>
                          <a:noFill/>
                        </a:ln>
                      </wps:spPr>
                      <wps:txbx>
                        <w:txbxContent>
                          <w:p w14:paraId="59882BDF" w14:textId="77777777" w:rsidR="00113DB6" w:rsidRDefault="00F15E5E">
                            <w:pPr>
                              <w:spacing w:after="200"/>
                              <w:textDirection w:val="btLr"/>
                            </w:pPr>
                            <w:r>
                              <w:rPr>
                                <w:rFonts w:ascii="Arial" w:eastAsia="Arial" w:hAnsi="Arial" w:cs="Arial"/>
                                <w:i/>
                                <w:color w:val="44546A"/>
                                <w:sz w:val="18"/>
                              </w:rPr>
                              <w:t>Figure . Map of sampling effort</w:t>
                            </w:r>
                          </w:p>
                        </w:txbxContent>
                      </wps:txbx>
                      <wps:bodyPr spcFirstLastPara="1" wrap="square" lIns="0" tIns="0" rIns="0" bIns="0" anchor="t" anchorCtr="0">
                        <a:noAutofit/>
                      </wps:bodyPr>
                    </wps:wsp>
                  </a:graphicData>
                </a:graphic>
              </wp:anchor>
            </w:drawing>
          </mc:Choice>
          <mc:Fallback>
            <w:pict>
              <v:rect w14:anchorId="755CF5A9" id="Rectangle 45" o:spid="_x0000_s1026" style="position:absolute;margin-left:9pt;margin-top:1in;width:.05pt;height: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" stroked="f">
                <v:textbox inset="0,0,0,0">
                  <w:txbxContent>
                    <w:p w14:paraId="59882BDF" w14:textId="77777777" w:rsidR="00113DB6" w:rsidRDefault="00F15E5E">
                      <w:pPr>
                        <w:spacing w:after="200"/>
                        <w:textDirection w:val="btLr"/>
                      </w:pPr>
                      <w:proofErr w:type="gramStart"/>
                      <w:r>
                        <w:rPr>
                          <w:rFonts w:ascii="Arial" w:eastAsia="Arial" w:hAnsi="Arial" w:cs="Arial"/>
                          <w:i/>
                          <w:color w:val="44546A"/>
                          <w:sz w:val="18"/>
                        </w:rPr>
                        <w:t>Figure .</w:t>
                      </w:r>
                      <w:proofErr w:type="gramEnd"/>
                      <w:r>
                        <w:rPr>
                          <w:rFonts w:ascii="Arial" w:eastAsia="Arial" w:hAnsi="Arial" w:cs="Arial"/>
                          <w:i/>
                          <w:color w:val="44546A"/>
                          <w:sz w:val="18"/>
                        </w:rPr>
                        <w:t xml:space="preserve"> Map of sampling effort</w:t>
                      </w:r>
                    </w:p>
                  </w:txbxContent>
                </v:textbox>
              </v:rect>
            </w:pict>
          </mc:Fallback>
        </mc:AlternateContent>
      </w:r>
    </w:p>
    <w:p w14:paraId="0000001C" w14:textId="77777777" w:rsidR="00113DB6" w:rsidRPr="00816E1D" w:rsidRDefault="00113DB6" w:rsidP="00804401">
      <w:pPr>
        <w:spacing w:line="480" w:lineRule="auto"/>
      </w:pPr>
    </w:p>
    <w:p w14:paraId="0000001D" w14:textId="77777777" w:rsidR="00113DB6" w:rsidRPr="00816E1D" w:rsidRDefault="00F15E5E" w:rsidP="00804401">
      <w:pPr>
        <w:spacing w:line="480" w:lineRule="auto"/>
        <w:rPr>
          <w:b/>
        </w:rPr>
      </w:pPr>
      <w:r w:rsidRPr="00816E1D">
        <w:rPr>
          <w:b/>
        </w:rPr>
        <w:t>Sample preparation and DNA extraction</w:t>
      </w:r>
    </w:p>
    <w:p w14:paraId="0000001E" w14:textId="6B7760D2" w:rsidR="00113DB6" w:rsidRPr="00816E1D" w:rsidRDefault="00F15E5E" w:rsidP="00804401">
      <w:pPr>
        <w:spacing w:line="480" w:lineRule="auto"/>
        <w:ind w:firstLine="720"/>
      </w:pPr>
      <w:r w:rsidRPr="00816E1D">
        <w:t xml:space="preserve">After capture, each triatomine was placed in 70% ethanol and kept at 4˚C. The body surface of each individual was rinsed in sterile water, and then the mid and hind guts were dissected using sterile techniques. Between each dissection, forceps and scalpels were rinsed in 70% ethanol and then sterilized using a glass beads sterilizer. Each triatomine gut sample was macerated and digested overnight in digest ATL buffer with Proteinase K and extracted using phenol-chloroform-isoamyl alcohol. Extractions were reconstituted in TLE buffer (10 mM Tris, pH 8; 0.1 mM EDTA), and impurities were removed with Sera-Mag </w:t>
      </w:r>
      <w:proofErr w:type="spellStart"/>
      <w:r w:rsidRPr="00816E1D">
        <w:t>SpeedBeads</w:t>
      </w:r>
      <w:proofErr w:type="spellEnd"/>
      <w:r w:rsidRPr="00816E1D">
        <w:t>™ (</w:t>
      </w:r>
      <w:proofErr w:type="spellStart"/>
      <w:r w:rsidRPr="00816E1D">
        <w:t>Thermo</w:t>
      </w:r>
      <w:proofErr w:type="spellEnd"/>
      <w:r w:rsidRPr="00816E1D">
        <w:t xml:space="preserve"> Fisher Scientific, Waltham, MA, USA; </w:t>
      </w:r>
      <w:r w:rsidR="00810279">
        <w:fldChar w:fldCharType="begin"/>
      </w:r>
      <w:r w:rsidR="00D01AB3">
        <w:instrText xml:space="preserve"> ADDIN ZOTERO_ITEM CSL_CITATION {"citationID":"wiUDjyft","properties":{"formattedCitation":"(Faircloth and Glenn, 2012)","plainCitation":"(Faircloth and Glenn, 2012)","noteIndex":0},"citationItems":[{"id":11252,"uris":["http://zotero.org/users/5535808/items/QGICALR7"],"itemData":{"id":11252,"type":"article-journal","abstract":"Ligating adapters with unique synthetic oligonucleotide sequences (sequence tags) onto individual DNA samples before massively parallel sequencing is a popular and efficient way to obtain sequence data from many individual samples. Tag sequences should be numerous and sufficiently different to ensure sequencing, replication, and oligonucleotide synthesis errors do not cause tags to be unrecoverable or confused. However, many design approaches only protect against substitution errors during sequencing and extant tag sets contain too few tag sequences. We developed an open-source software package to validate sequence tags for conformance to two distance metrics and design sequence tags robust to indel and substitution errors. We use this software package to evaluate several commercial and non-commercial sequence tag sets, design several large sets (maxcount = 7,198) of edit metric sequence tags having different lengths and degrees of error correction, and integrate a subset of these edit metric tags to polymerase chain reaction (PCR) primers and sequencing adapters. We validate a subset of these edit metric tagged PCR primers and sequencing adapters by sequencing on several platforms and subsequent comparison to commercially available alternatives. We find that several commonly used sets of sequence tags or design methodologies used to produce sequence tags do not meet the minimum expectations of their underlying distance metric, and we find that PCR primers and sequencing adapters incorporating edit metric sequence tags designed by our software package perform as well as their commercial counterparts. We suggest that researchers evaluate sequence tags prior to use or evaluate tags that they have been using. The sequence tag sets we design improve on extant sets because they are large, valid across the set, and robust to the suite of substitution, insertion, and deletion errors affecting massively parallel sequencing workflows on all currently used platforms.","container-title":"PLoS ONE","DOI":"10.1371/journal.pone.0042543","ISSN":"1932-6203","issue":"8","journalAbbreviation":"PLoS ONE","language":"en","page":"e42543","source":"DOI.org (Crossref)","title":"Not All Sequence Tags Are Created Equal: Designing and Validating Sequence Identification Tags Robust to Indels","title-short":"Not All Sequence Tags Are Created Equal","volume":"7","author":[{"family":"Faircloth","given":"Brant C."},{"family":"Glenn","given":"Travis C."}],"editor":[{"family":"Shiu","given":"Shin-Han"}],"issued":{"date-parts":[["2012",8,10]]}}}],"schema":"https://github.com/citation-style-language/schema/raw/master/csl-citation.json"} </w:instrText>
      </w:r>
      <w:r w:rsidR="00810279">
        <w:fldChar w:fldCharType="separate"/>
      </w:r>
      <w:r w:rsidR="00D01AB3">
        <w:rPr>
          <w:noProof/>
        </w:rPr>
        <w:t>(Faircloth and Glenn, 2012)</w:t>
      </w:r>
      <w:r w:rsidR="00810279">
        <w:fldChar w:fldCharType="end"/>
      </w:r>
      <w:r w:rsidRPr="00816E1D">
        <w:t xml:space="preserve"> with a final reconstitution of 30 μL TLE. In addition, 14 negative samples were included during extractions, </w:t>
      </w:r>
      <w:r w:rsidRPr="003F7DBB">
        <w:rPr>
          <w:i/>
          <w:iCs/>
          <w:rPrChange w:id="101" w:author="Kaylee  Arnold" w:date="2022-09-12T12:01:00Z">
            <w:rPr/>
          </w:rPrChange>
        </w:rPr>
        <w:t>16S</w:t>
      </w:r>
      <w:r w:rsidRPr="00816E1D">
        <w:t xml:space="preserve"> </w:t>
      </w:r>
      <w:r w:rsidRPr="003F7DBB">
        <w:t>rRNA</w:t>
      </w:r>
      <w:r w:rsidRPr="00816E1D">
        <w:t xml:space="preserve"> amplification</w:t>
      </w:r>
      <w:r w:rsidR="00752A1A">
        <w:t>,</w:t>
      </w:r>
      <w:r w:rsidRPr="00816E1D">
        <w:t xml:space="preserve"> and library sequencing for a total of 307 samples. </w:t>
      </w:r>
    </w:p>
    <w:p w14:paraId="0000001F" w14:textId="77777777" w:rsidR="00113DB6" w:rsidRPr="00816E1D" w:rsidRDefault="00113DB6" w:rsidP="00804401">
      <w:pPr>
        <w:spacing w:line="480" w:lineRule="auto"/>
        <w:rPr>
          <w:b/>
          <w:i/>
        </w:rPr>
      </w:pPr>
    </w:p>
    <w:p w14:paraId="00000020" w14:textId="07D543E4" w:rsidR="00113DB6" w:rsidRPr="00816E1D" w:rsidRDefault="00F15E5E" w:rsidP="00804401">
      <w:pPr>
        <w:spacing w:line="480" w:lineRule="auto"/>
        <w:rPr>
          <w:b/>
        </w:rPr>
      </w:pPr>
      <w:r w:rsidRPr="00816E1D">
        <w:rPr>
          <w:b/>
        </w:rPr>
        <w:t xml:space="preserve">DNA amplification, </w:t>
      </w:r>
      <w:r w:rsidRPr="00816E1D">
        <w:rPr>
          <w:b/>
          <w:i/>
        </w:rPr>
        <w:t>16S</w:t>
      </w:r>
      <w:r w:rsidR="00277109">
        <w:rPr>
          <w:b/>
          <w:i/>
        </w:rPr>
        <w:t>,</w:t>
      </w:r>
      <w:r w:rsidRPr="00816E1D">
        <w:rPr>
          <w:b/>
        </w:rPr>
        <w:t xml:space="preserve"> and </w:t>
      </w:r>
      <w:r w:rsidRPr="00816E1D">
        <w:rPr>
          <w:b/>
          <w:i/>
        </w:rPr>
        <w:t>12S</w:t>
      </w:r>
      <w:r w:rsidRPr="00816E1D">
        <w:rPr>
          <w:b/>
        </w:rPr>
        <w:t xml:space="preserve"> rRNA sequencing</w:t>
      </w:r>
    </w:p>
    <w:p w14:paraId="00000022" w14:textId="041510C3" w:rsidR="00113DB6" w:rsidRPr="00816E1D" w:rsidRDefault="00F15E5E" w:rsidP="00451517">
      <w:pPr>
        <w:spacing w:line="480" w:lineRule="auto"/>
        <w:ind w:firstLine="720"/>
        <w:rPr>
          <w:b/>
          <w:i/>
        </w:rPr>
      </w:pPr>
      <w:r w:rsidRPr="00816E1D">
        <w:lastRenderedPageBreak/>
        <w:t xml:space="preserve">We amplified bacterial </w:t>
      </w:r>
      <w:r w:rsidRPr="00816E1D">
        <w:rPr>
          <w:i/>
        </w:rPr>
        <w:t>16S</w:t>
      </w:r>
      <w:r w:rsidRPr="00816E1D">
        <w:t xml:space="preserve"> rRNA DNA using the S-D-Bact-0341-b-S-17 (5′-CCT ACG GGN GGC WGC AG-3′) forward and S-D-Bact-0785-a-A-21 (5′-GAC TAC HVG GGT ATC TAA TCC-3′) reverse primer pair following the protocol from Kieran et al. </w:t>
      </w:r>
      <w:r w:rsidR="00D312C4">
        <w:fldChar w:fldCharType="begin"/>
      </w:r>
      <w:r w:rsidR="003F7DBB">
        <w:instrText xml:space="preserve"> ADDIN ZOTERO_ITEM CSL_CITATION {"citationID":"Q492X9uc","properties":{"formattedCitation":"(2019)","plainCitation":"(2019)","noteIndex":0},"citationItems":[{"id":1438,"uris":["http://zotero.org/users/5535808/items/PDNEVLJX"],"itemData":{"id":1438,"type":"article-journal","abstract":"Background:  Triatomine bugs are vectors of the protozoan parasite Trypanosoma cruzi, which causes Chagas disease. Rhodnius pallescens is a major vector of Chagas disease in Panama. Understanding the microbial ecology of disease vectors is important in the development of vector management strategies that target vector survival and fitness. In this study we examined the whole-body microbial composition of R. pallescens from three locations in Panama.\nMethods:  We collected 89 R. pallescens specimens using Noireau traps in Attalea butyracea palms. We then extracted total DNA from whole-bodies of specimens and amplified bacterial microbiota using 16S rRNA metabarcoding PCR. The 16S libraries were sequenced on an Illumina MiSeq and analyzed using QIIME2 software.\nResults:  We found Proteobacteria, Actinobacteria, Bacteroidetes and Firmicutes to be the most abundant bacterial phyla across all samples. Geographical location showed the largest difference in microbial composition with northern Veraguas Province having the most diversity and Panama Oeste Province localities being most similar to each other. Wolbachia was detected in high abundance (48–72%) at Panama Oeste area localities with a complete absence of detection in Veraguas Province. No significant differences in microbial composition were detected between triatomine age class, primary blood meal source, or T. cruzi infection status.\nConclusions:  We found biogeographical regions differ in microbial composition among R. pallescens populations in Panama. While overall the microbiota has bacterial taxa consistent with previous studies in triatomine microbial ecology, locality differences are an important observation for future studies. Geographical heterogeneity in microbiomes of vectors is an important consideration for future developments that leverage microbiomes for disease control.","container-title":"Parasites &amp; Vectors","DOI":"10.1186/s13071-019-3761-8","ISSN":"1756-3305","issue":"1","language":"en","license":"All rights reserved","source":"Crossref","title":"Regional biogeography of microbiota composition in the Chagas disease vector Rhodnius pallescens","URL":"https://parasitesandvectors.biomedcentral.com/articles/10.1186/s13071-019-3761-8","volume":"12","author":[{"family":"Kieran","given":"Troy J."},{"family":"Arnold","given":"Kaylee M. H."},{"family":"Thomas","given":"Jesse C."},{"family":"Varian","given":"Christina P."},{"family":"Saldaña","given":"Azael"},{"family":"Calzada","given":"Jose E."},{"family":"Glenn","given":"Travis C."},{"family":"Gottdenker","given":"Nicole L."}],"accessed":{"date-parts":[["2019",11,25]]},"issued":{"date-parts":[["2019",12]]}},"label":"page","suppress-author":true}],"schema":"https://github.com/citation-style-language/schema/raw/master/csl-citation.json"} </w:instrText>
      </w:r>
      <w:r w:rsidR="00D312C4">
        <w:fldChar w:fldCharType="separate"/>
      </w:r>
      <w:r w:rsidR="003F7DBB">
        <w:rPr>
          <w:noProof/>
        </w:rPr>
        <w:t>(2019)</w:t>
      </w:r>
      <w:r w:rsidR="00D312C4">
        <w:fldChar w:fldCharType="end"/>
      </w:r>
      <w:r w:rsidRPr="00816E1D">
        <w:t xml:space="preserve">. Blood meal DNA was amplified </w:t>
      </w:r>
      <w:r w:rsidR="00277109">
        <w:t xml:space="preserve">in </w:t>
      </w:r>
      <w:r w:rsidRPr="00816E1D">
        <w:t xml:space="preserve">the samples using </w:t>
      </w:r>
      <w:r w:rsidRPr="00816E1D">
        <w:rPr>
          <w:i/>
        </w:rPr>
        <w:t>12S</w:t>
      </w:r>
      <w:r w:rsidRPr="00816E1D">
        <w:t xml:space="preserve"> rRNA </w:t>
      </w:r>
      <w:r w:rsidR="00277109">
        <w:t>gene-specific</w:t>
      </w:r>
      <w:r w:rsidRPr="00816E1D">
        <w:t xml:space="preserve"> primers for vertebrates following the protocol from Kieran et al. </w:t>
      </w:r>
      <w:r w:rsidR="00D01AB3">
        <w:fldChar w:fldCharType="begin"/>
      </w:r>
      <w:r w:rsidR="00D312C4">
        <w:instrText xml:space="preserve"> ADDIN ZOTERO_ITEM CSL_CITATION {"citationID":"P4HiaNOl","properties":{"formattedCitation":"(2017)","plainCitation":"(2017)","noteIndex":0},"citationItems":[{"id":1450,"uris":["http://zotero.org/users/5535808/items/8TKXNMYN"],"itemData":{"id":1450,"type":"article-journal","abstract":"Accurate blood meal identification is critical to understand hematophagous vector-host relationships. This study describes a customizable Next-Generation Sequencing (NGS) approach to identify blood meals from Rhodnius pallescens (Hemiptera: Reduviidae) triatomines using multiple barcoded primers and existing software to pick operational taxonomic units and match sequences for blood meal identification. We precisely identified all positive control samples using this method and further examined 74 wild-caught R. pallescens samples. With this novel blood meal identification method, we detected 13 vertebrate species in the blood meals, as well as single and multiple blood meals in individual bugs. Our results demonstrate the reliability and descriptive uses of our method.","container-title":"Journal of Medical Entomology","DOI":"10.1093/jme/tjx170","ISSN":"0022-2585, 1938-2928","issue":"6","language":"en","page":"1786-1789","source":"Crossref","title":"Blood Meal Source Characterization Using Illumina Sequencing in the Chagas Disease Vector Rhodnius pallescens (Hemiptera: Reduviidae) in Panamá","title-short":"Blood Meal Source Characterization Using Illumina Sequencing in the Chagas Disease Vector Rhodnius pallescens (Hemiptera","volume":"54","author":[{"family":"Kieran","given":"Troy J"},{"family":"Gottdenker","given":"Nicole L"},{"family":"Varian","given":"Christina P"},{"family":"Saldaña","given":"Azael"},{"family":"Means","given":"Nicolas"},{"family":"Owens","given":"Darlisha"},{"family":"Calzada","given":"Jose E"},{"family":"Glenn","given":"Travis C"}],"issued":{"date-parts":[["2017",11,7]]}},"label":"page","suppress-author":true}],"schema":"https://github.com/citation-style-language/schema/raw/master/csl-citation.json"} </w:instrText>
      </w:r>
      <w:r w:rsidR="00D01AB3">
        <w:fldChar w:fldCharType="separate"/>
      </w:r>
      <w:r w:rsidR="00D312C4">
        <w:rPr>
          <w:noProof/>
        </w:rPr>
        <w:t>(2017)</w:t>
      </w:r>
      <w:r w:rsidR="00D01AB3">
        <w:fldChar w:fldCharType="end"/>
      </w:r>
      <w:r w:rsidRPr="00816E1D">
        <w:t xml:space="preserve">. All libraries were sent to the Georgia Genomics and Bioinformatics Core (http://dna.uga.edu) for sequencing on an Illumina </w:t>
      </w:r>
      <w:proofErr w:type="spellStart"/>
      <w:r w:rsidRPr="00816E1D">
        <w:t>MiSeq</w:t>
      </w:r>
      <w:proofErr w:type="spellEnd"/>
      <w:r w:rsidRPr="00816E1D">
        <w:t xml:space="preserve"> using a v3 PE300 kit (Illumina, San Diego, CA, USA). </w:t>
      </w:r>
    </w:p>
    <w:p w14:paraId="3FE9573F" w14:textId="64F19B14" w:rsidR="00FF6B50" w:rsidRDefault="00F15E5E" w:rsidP="00451517">
      <w:pPr>
        <w:spacing w:line="480" w:lineRule="auto"/>
        <w:ind w:firstLine="720"/>
        <w:rPr>
          <w:b/>
          <w:i/>
        </w:rPr>
      </w:pPr>
      <w:r w:rsidRPr="00816E1D">
        <w:rPr>
          <w:b/>
        </w:rPr>
        <w:t>Bioinformatic processing</w:t>
      </w:r>
      <w:r w:rsidR="00152C96">
        <w:rPr>
          <w:b/>
          <w:bCs/>
        </w:rPr>
        <w:t>.</w:t>
      </w:r>
      <w:r w:rsidR="00152C96">
        <w:t xml:space="preserve"> </w:t>
      </w:r>
      <w:r w:rsidRPr="00816E1D">
        <w:t>Amplicon indices were demultiplexed</w:t>
      </w:r>
      <w:r w:rsidRPr="00816E1D">
        <w:rPr>
          <w:b/>
          <w:i/>
        </w:rPr>
        <w:t xml:space="preserve"> </w:t>
      </w:r>
      <w:r w:rsidRPr="00816E1D">
        <w:t xml:space="preserve">using Mr. </w:t>
      </w:r>
      <w:proofErr w:type="spellStart"/>
      <w:r w:rsidRPr="00816E1D">
        <w:t>Demuxy</w:t>
      </w:r>
      <w:proofErr w:type="spellEnd"/>
      <w:r w:rsidRPr="00816E1D">
        <w:t xml:space="preserve"> 1.20 (https://pypi.org/project/Mr_Demuxy/)</w:t>
      </w:r>
      <w:r w:rsidR="00B60D25">
        <w:t>,</w:t>
      </w:r>
      <w:r w:rsidRPr="00816E1D">
        <w:t xml:space="preserve"> and the resulting files were imported into Q</w:t>
      </w:r>
      <w:r w:rsidR="00F224A3">
        <w:t>IIME</w:t>
      </w:r>
      <w:r w:rsidRPr="00816E1D">
        <w:t>2 v.</w:t>
      </w:r>
      <w:r w:rsidR="004E4A57">
        <w:t xml:space="preserve"> </w:t>
      </w:r>
      <w:r w:rsidRPr="00816E1D">
        <w:t xml:space="preserve">2022.2 </w:t>
      </w:r>
      <w:r w:rsidR="006C7EE6">
        <w:fldChar w:fldCharType="begin"/>
      </w:r>
      <w:r w:rsidR="00063C55">
        <w:instrText xml:space="preserve"> ADDIN ZOTERO_ITEM CSL_CITATION {"citationID":"A9daNH0x","properties":{"formattedCitation":"(Bolyen et al., 2019)","plainCitation":"(Bolyen et al., 2019)","noteIndex":0},"citationItems":[{"id":2128,"uris":["http://zotero.org/users/5535808/items/KQI5PUTL"],"itemData":{"id":2128,"type":"article-journal","container-title":"Nature Biotechnology","DOI":"10.1038/s41587-019-0209-9","ISSN":"1087-0156, 1546-1696","issue":"8","language":"en","page":"852-857","source":"Crossref","title":"Reproducible,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6C7EE6">
        <w:fldChar w:fldCharType="separate"/>
      </w:r>
      <w:r w:rsidR="00063C55">
        <w:rPr>
          <w:noProof/>
        </w:rPr>
        <w:t>(Bolyen et al., 2019)</w:t>
      </w:r>
      <w:r w:rsidR="006C7EE6">
        <w:fldChar w:fldCharType="end"/>
      </w:r>
      <w:r w:rsidR="00EA6661">
        <w:t>.</w:t>
      </w:r>
      <w:r w:rsidRPr="00816E1D">
        <w:t xml:space="preserve"> </w:t>
      </w:r>
      <w:r w:rsidR="00EA6661">
        <w:t>U</w:t>
      </w:r>
      <w:r w:rsidRPr="00816E1D">
        <w:t xml:space="preserve">sing the </w:t>
      </w:r>
      <w:r w:rsidR="00EB4A19">
        <w:t xml:space="preserve">QIIME2 </w:t>
      </w:r>
      <w:r w:rsidRPr="00816E1D">
        <w:t xml:space="preserve">plugin </w:t>
      </w:r>
      <w:r w:rsidRPr="002E77C7">
        <w:rPr>
          <w:i/>
          <w:iCs/>
        </w:rPr>
        <w:t>q2-</w:t>
      </w:r>
      <w:r w:rsidRPr="003072B3">
        <w:rPr>
          <w:i/>
          <w:iCs/>
        </w:rPr>
        <w:t>cutadapt</w:t>
      </w:r>
      <w:r w:rsidRPr="00816E1D">
        <w:t xml:space="preserve"> </w:t>
      </w:r>
      <w:r w:rsidR="00BD45DE">
        <w:fldChar w:fldCharType="begin"/>
      </w:r>
      <w:r w:rsidR="00BD45DE">
        <w:instrText xml:space="preserve"> ADDIN ZOTERO_ITEM CSL_CITATION {"citationID":"TgRGHv0d","properties":{"formattedCitation":"(Martin, 2011)","plainCitation":"(Martin, 2011)","noteIndex":0},"citationItems":[{"id":1960,"uris":["http://zotero.org/users/5535808/items/M9SJUDMB"],"itemData":{"id":1960,"type":"document","abstract":"When small RNA is sequenced on current sequencing ma- 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data.\nAs an easy-to-use alternative, we developed the com- mand-line tool cutadapt, which supports 454, Illumina and SOLiD (colour space) data, offers two adapter trim- ming algorithms, and has other useful features.\nCutadapt, including its MIT-licensed source code, is availa- ble for download at http://code.google.com/p/cutadapt/.","publisher":"EMBnet.journal","title":"Cutadapt removes adapter sequences from high-throughput sequencing reads","author":[{"family":"Martin","given":"Marcel"}],"issued":{"date-parts":[["2011"]]}}}],"schema":"https://github.com/citation-style-language/schema/raw/master/csl-citation.json"} </w:instrText>
      </w:r>
      <w:r w:rsidR="00BD45DE">
        <w:fldChar w:fldCharType="separate"/>
      </w:r>
      <w:r w:rsidR="00BD45DE">
        <w:rPr>
          <w:noProof/>
        </w:rPr>
        <w:t>(Martin, 2011)</w:t>
      </w:r>
      <w:r w:rsidR="00BD45DE">
        <w:fldChar w:fldCharType="end"/>
      </w:r>
      <w:r w:rsidR="00EA6661">
        <w:t>,</w:t>
      </w:r>
      <w:r w:rsidRPr="00816E1D">
        <w:t xml:space="preserve"> </w:t>
      </w:r>
      <w:r w:rsidR="00EA6661">
        <w:t>p</w:t>
      </w:r>
      <w:r w:rsidRPr="00816E1D">
        <w:t xml:space="preserve">rimers were trimmed, paired, and reads were merged. The quality of the sequences </w:t>
      </w:r>
      <w:r w:rsidR="00077B37">
        <w:t>were</w:t>
      </w:r>
      <w:r w:rsidRPr="00816E1D">
        <w:t xml:space="preserve"> verified, the sequences were filtered, and any chimera sequences were removed using the QIIME2 plugin </w:t>
      </w:r>
      <w:r w:rsidR="007D61F6" w:rsidRPr="00796246">
        <w:rPr>
          <w:i/>
          <w:iCs/>
        </w:rPr>
        <w:t>q2-demux</w:t>
      </w:r>
      <w:r w:rsidR="00077B37">
        <w:rPr>
          <w:i/>
          <w:iCs/>
        </w:rPr>
        <w:t>,</w:t>
      </w:r>
      <w:r w:rsidR="006F6591">
        <w:t xml:space="preserve"> followed by denoising with </w:t>
      </w:r>
      <w:r w:rsidRPr="00816E1D">
        <w:t>DADA2</w:t>
      </w:r>
      <w:r w:rsidR="006F6591">
        <w:t xml:space="preserve"> via </w:t>
      </w:r>
      <w:r w:rsidR="00F9364C">
        <w:t xml:space="preserve">the </w:t>
      </w:r>
      <w:r w:rsidR="006F6591" w:rsidRPr="00796246">
        <w:rPr>
          <w:i/>
          <w:iCs/>
        </w:rPr>
        <w:t>q2-dada2</w:t>
      </w:r>
      <w:r w:rsidR="00E772C8">
        <w:t xml:space="preserve"> plugin</w:t>
      </w:r>
      <w:r w:rsidRPr="00816E1D">
        <w:t xml:space="preserve"> </w:t>
      </w:r>
      <w:r w:rsidR="00EA6661">
        <w:fldChar w:fldCharType="begin"/>
      </w:r>
      <w:r w:rsidR="00EA6661">
        <w:instrText xml:space="preserve"> ADDIN ZOTERO_ITEM CSL_CITATION {"citationID":"7nghwQgG","properties":{"formattedCitation":"(Callahan et al., 2016)","plainCitation":"(Callahan et al., 2016)","noteIndex":0},"citationItems":[{"id":1428,"uris":["http://zotero.org/users/5535808/items/JQL669PL"],"itemData":{"id":1428,"type":"article-journal","abstract":"We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 1548-7105","issue":"7","language":"en","page":"581-583","source":"Crossref","title":"DADA2: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EA6661">
        <w:fldChar w:fldCharType="separate"/>
      </w:r>
      <w:r w:rsidR="00EA6661">
        <w:rPr>
          <w:noProof/>
        </w:rPr>
        <w:t>(Callahan et al., 2016)</w:t>
      </w:r>
      <w:r w:rsidR="00EA6661">
        <w:fldChar w:fldCharType="end"/>
      </w:r>
      <w:r w:rsidR="00691298">
        <w:t xml:space="preserve"> </w:t>
      </w:r>
      <w:r w:rsidR="00A431A1">
        <w:t>to a final set of amplicon sequence variants (ASVs).</w:t>
      </w:r>
      <w:r w:rsidR="00FB01A3">
        <w:t xml:space="preserve"> </w:t>
      </w:r>
      <w:r w:rsidR="00337783">
        <w:t xml:space="preserve">All </w:t>
      </w:r>
      <w:r w:rsidRPr="00816E1D">
        <w:t>ASV</w:t>
      </w:r>
      <w:r w:rsidR="00337783">
        <w:t>s</w:t>
      </w:r>
      <w:r w:rsidRPr="00816E1D">
        <w:t xml:space="preserve"> </w:t>
      </w:r>
      <w:r w:rsidR="00337783">
        <w:t>were</w:t>
      </w:r>
      <w:r w:rsidR="00337783" w:rsidRPr="00816E1D">
        <w:t xml:space="preserve"> </w:t>
      </w:r>
      <w:r w:rsidR="00134EDF">
        <w:t>aligned</w:t>
      </w:r>
      <w:r w:rsidR="00337783">
        <w:t xml:space="preserve"> using </w:t>
      </w:r>
      <w:proofErr w:type="spellStart"/>
      <w:r w:rsidR="00337783">
        <w:t>mafft</w:t>
      </w:r>
      <w:proofErr w:type="spellEnd"/>
      <w:r w:rsidR="00337783">
        <w:t xml:space="preserve"> via </w:t>
      </w:r>
      <w:r w:rsidR="00BA37EB">
        <w:t xml:space="preserve">the </w:t>
      </w:r>
      <w:r w:rsidR="00337783" w:rsidRPr="00796246">
        <w:rPr>
          <w:i/>
          <w:iCs/>
        </w:rPr>
        <w:t>q2-</w:t>
      </w:r>
      <w:r w:rsidR="004A6F7F" w:rsidRPr="00796246">
        <w:rPr>
          <w:i/>
          <w:iCs/>
        </w:rPr>
        <w:t>alignment</w:t>
      </w:r>
      <w:r w:rsidR="00337783">
        <w:t xml:space="preserve"> </w:t>
      </w:r>
      <w:r w:rsidR="007F23FD">
        <w:t xml:space="preserve">plugin </w:t>
      </w:r>
      <w:r w:rsidR="00FB01A3">
        <w:fldChar w:fldCharType="begin"/>
      </w:r>
      <w:r w:rsidR="009C42BD">
        <w:instrText xml:space="preserve"> ADDIN ZOTERO_ITEM CSL_CITATION {"citationID":"VCLx6EtH","properties":{"formattedCitation":"(Katoh, 2002)","plainCitation":"(Katoh, 2002)","noteIndex":0},"citationItems":[{"id":11432,"uris":["http://zotero.org/users/5535808/items/MDWYVJUT"],"itemData":{"id":11432,"type":"article-journal","abstract":"A multiple sequence alignment program, MAFFT, has been developed. The CPU time is drastically reduced as compared with existing methods. MAFFT includes two novel techniques. (i) Homologous regions are rapidly identi®ed by the fast Fourier transform (FFT), in which an amino acid sequence is converted to a sequence composed of volume and polarity values of each amino acid residue. (ii) We propose a simpli®ed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sacri®cing the accuracy.","container-title":"Nucleic Acids Research","DOI":"10.1093/nar/gkf436","ISSN":"13624962","issue":"14","language":"en","page":"3059-3066","source":"DOI.org (Crossref)","title":"MAFFT: a novel method for rapid multiple sequence alignment based on fast Fourier transform","title-short":"MAFFT","volume":"30","author":[{"family":"Katoh","given":"K."}],"issued":{"date-parts":[["2002",7,15]]}}}],"schema":"https://github.com/citation-style-language/schema/raw/master/csl-citation.json"} </w:instrText>
      </w:r>
      <w:r w:rsidR="00FB01A3">
        <w:fldChar w:fldCharType="separate"/>
      </w:r>
      <w:r w:rsidR="009C42BD">
        <w:rPr>
          <w:noProof/>
        </w:rPr>
        <w:t>(Katoh, 2002)</w:t>
      </w:r>
      <w:r w:rsidR="00FB01A3">
        <w:fldChar w:fldCharType="end"/>
      </w:r>
      <w:r w:rsidR="009C42BD">
        <w:t xml:space="preserve"> </w:t>
      </w:r>
      <w:r w:rsidR="002C3383" w:rsidRPr="002C3383">
        <w:t xml:space="preserve">and </w:t>
      </w:r>
      <w:r w:rsidR="004A6F7F">
        <w:t xml:space="preserve">then </w:t>
      </w:r>
      <w:r w:rsidR="002C3383" w:rsidRPr="002C3383">
        <w:t>used to construct a phylogeny with fasttree2</w:t>
      </w:r>
      <w:r w:rsidR="004A6F7F">
        <w:t xml:space="preserve"> via </w:t>
      </w:r>
      <w:r w:rsidR="00BA37EB">
        <w:t xml:space="preserve">the </w:t>
      </w:r>
      <w:r w:rsidR="004A6F7F" w:rsidRPr="00796246">
        <w:rPr>
          <w:i/>
          <w:iCs/>
        </w:rPr>
        <w:t>q2-phylogeny</w:t>
      </w:r>
      <w:r w:rsidR="007F23FD" w:rsidRPr="00796246">
        <w:rPr>
          <w:i/>
          <w:iCs/>
        </w:rPr>
        <w:t xml:space="preserve"> </w:t>
      </w:r>
      <w:r w:rsidR="007F23FD">
        <w:t>plugin</w:t>
      </w:r>
      <w:r w:rsidR="002C3383" w:rsidRPr="002C3383">
        <w:t xml:space="preserve"> </w:t>
      </w:r>
      <w:r w:rsidR="00E43B35">
        <w:fldChar w:fldCharType="begin"/>
      </w:r>
      <w:r w:rsidR="00E43B35">
        <w:instrText xml:space="preserve"> ADDIN ZOTERO_ITEM CSL_CITATION {"citationID":"8pWF2h8A","properties":{"formattedCitation":"(Price et al., 2010)","plainCitation":"(Price et al., 2010)","noteIndex":0},"citationItems":[{"id":1966,"uris":["http://zotero.org/users/5535808/items/LMWNR74N"],"itemData":{"id":1966,"type":"article-journal","abstract":"Background: We recently described FastTree, a tool for inferring phylogenies for alignments with up to hundreds of thousands of sequences. Here, we describe improvements to FastTree that improve its accuracy without sacrificing scalability.\nMethodology/Principal Findings: 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‘‘CAT’’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100–1,000 times faster. FastTree 2 inferred a topology and likelihood-based local support values for 237,882 distinct 16S ribosomal RNAs on a desktop computer in 22 hours and 5.8 gigabytes of memory.\nConclusions/Significance: FastTree 2 allows the inference of maximum-likelihood phylogenies for huge alignments. FastTree 2 is freely available at http://www.microbesonline.org/fasttree.","container-title":"PLoS ONE","DOI":"10.1371/journal.pone.0009490","ISSN":"1932-6203","issue":"3","language":"en","page":"e9490","source":"Crossref","title":"FastTree 2 – Approximately Maximum-Likelihood Trees for Large Alignments","volume":"5","author":[{"family":"Price","given":"Morgan N."},{"family":"Dehal","given":"Paramvir S."},{"family":"Arkin","given":"Adam P."}],"editor":[{"family":"Poon","given":"Art F. Y."}],"issued":{"date-parts":[["2010",3,10]]}}}],"schema":"https://github.com/citation-style-language/schema/raw/master/csl-citation.json"} </w:instrText>
      </w:r>
      <w:r w:rsidR="00E43B35">
        <w:fldChar w:fldCharType="separate"/>
      </w:r>
      <w:r w:rsidR="00E43B35">
        <w:rPr>
          <w:noProof/>
        </w:rPr>
        <w:t>(Price et al., 2010)</w:t>
      </w:r>
      <w:r w:rsidR="00E43B35">
        <w:fldChar w:fldCharType="end"/>
      </w:r>
      <w:r w:rsidR="00E43B35">
        <w:t>. T</w:t>
      </w:r>
      <w:r w:rsidRPr="00816E1D">
        <w:t xml:space="preserve">axonomy </w:t>
      </w:r>
      <w:r w:rsidR="00337783">
        <w:t xml:space="preserve">was assigned </w:t>
      </w:r>
      <w:r w:rsidR="007F23FD">
        <w:t xml:space="preserve">the </w:t>
      </w:r>
      <w:r w:rsidR="007F23FD" w:rsidRPr="00796246">
        <w:rPr>
          <w:i/>
          <w:iCs/>
        </w:rPr>
        <w:t>q2-feature-classifier</w:t>
      </w:r>
      <w:r w:rsidR="007F23FD">
        <w:rPr>
          <w:i/>
          <w:iCs/>
        </w:rPr>
        <w:t xml:space="preserve"> </w:t>
      </w:r>
      <w:r w:rsidR="007F23FD">
        <w:t>plugin</w:t>
      </w:r>
      <w:r w:rsidR="00A41E39">
        <w:t xml:space="preserve"> </w:t>
      </w:r>
      <w:r w:rsidR="00A41E39">
        <w:fldChar w:fldCharType="begin"/>
      </w:r>
      <w:r w:rsidR="00A41E39">
        <w:instrText xml:space="preserve"> ADDIN ZOTERO_ITEM CSL_CITATION {"citationID":"IoJnTMQQ","properties":{"formattedCitation":"(Bokulich et al., 2018)","plainCitation":"(Bokulich et al., 2018)","noteIndex":0},"citationItems":[{"id":11441,"uris":["http://zotero.org/users/5535808/items/ZHYM72EA"],"itemData":{"id":11441,"type":"article-journal","abstract":"Taxonomic classification of marker-gene sequences is an important step in microbiome analysis.","container-title":"Microbiome","DOI":"10.1186/s40168-018-0470-z","ISSN":"2049-2618","issue":"1","journalAbbreviation":"Microbiome","page":"90","source":"BioMed Central","title":"Optimizing taxonomic classification of marker-gene amplicon sequences with QIIME 2’s q2-feature-classifier plugin","volume":"6","author":[{"family":"Bokulich","given":"Nicholas A."},{"family":"Kaehler","given":"Benjamin D."},{"family":"Rideout","given":"Jai Ram"},{"family":"Dillon","given":"Matthew"},{"family":"Bolyen","given":"Evan"},{"family":"Knight","given":"Rob"},{"family":"Huttley","given":"Gavin A."},{"family":"Gregory Caporaso","given":"J."}],"issued":{"date-parts":[["2018",5,17]]}}}],"schema":"https://github.com/citation-style-language/schema/raw/master/csl-citation.json"} </w:instrText>
      </w:r>
      <w:r w:rsidR="00A41E39">
        <w:fldChar w:fldCharType="separate"/>
      </w:r>
      <w:r w:rsidR="00A41E39">
        <w:rPr>
          <w:noProof/>
        </w:rPr>
        <w:t>(Bokulich et al., 2018)</w:t>
      </w:r>
      <w:r w:rsidR="00A41E39">
        <w:fldChar w:fldCharType="end"/>
      </w:r>
      <w:r w:rsidR="007F23FD">
        <w:t xml:space="preserve"> against </w:t>
      </w:r>
      <w:r w:rsidRPr="00816E1D">
        <w:t xml:space="preserve">the Naive Bayes classifier Geengenes 13_8 99% OTUs </w:t>
      </w:r>
      <w:r w:rsidR="00502CF1">
        <w:fldChar w:fldCharType="begin"/>
      </w:r>
      <w:r w:rsidR="002949EE">
        <w:instrText xml:space="preserve"> ADDIN ZOTERO_ITEM CSL_CITATION {"citationID":"bgRiK68j","properties":{"formattedCitation":"(McDonald et al., 2012)","plainCitation":"(McDonald et al., 2012)","noteIndex":0},"citationItems":[{"id":11437,"uris":["http://zotero.org/users/5535808/items/9X3IRF26"],"itemData":{"id":11437,"type":"article-journal","abstract":"Reference phylogenies are crucial for providing a taxonomic framework for interpretation of marker gene and metagenomic surveys, which continue to reveal novel species at a remarkable rate. Greengenes is a dedicated full-length 16S rRNA gene database that provides users with a curated taxonomy based on de novo tree inference. We developed a ‘taxonomy to tree’ approach for transferring group names from an existing taxonomy to a tree topology, and used it to apply the Greengenes, National Center for Biotechnology Information (NCBI) and cyanoDB (Cyanobacteria only) taxonomies to a de novo tree comprising 408 315 sequences. We also incorporated explicit rank information provided by the NCBI taxonomy to group names (by prefixing rank designations) for better user orientation and classification consistency. The resulting merged taxonomy improved the classification of 75% of the sequences by one or more ranks relative to the original NCBI taxonomy with the most pronounced improvements occurring in under-classified environmental sequences. We also assessed candidate phyla (divisions) currently defined by NCBI and present recommendations for consolidation of 34 redundantly named groups. All intermediate results from the pipeline, which includes tree inference, jackknifing and transfer of a donor taxonomy to a recipient tree (tax2tree) are available for download. The improved Greengenes taxonomy should provide important infrastructure for a wide range of megasequencing projects studying ecosystems on scales ranging from our own bodies (the Human Microbiome Project) to the entire planet (the Earth Microbiome Project). The implementation of the software can be obtained from http://sourceforge.net/projects/tax2tree/.","container-title":"The ISME Journal","DOI":"10.1038/ismej.2011.139","ISSN":"1751-7370","issue":"3","journalAbbreviation":"ISME J","language":"en","license":"2012 The Author(s)","note":"number: 3\npublisher: Nature Publishing Group","page":"610-618","source":"www.nature.com","title":"An improved Greengenes taxonomy with explicit ranks for ecological and evolutionary analyses of bacteria and archaea","volume":"6","author":[{"family":"McDonald","given":"Daniel"},{"family":"Price","given":"Morgan N."},{"family":"Goodrich","given":"Julia"},{"family":"Nawrocki","given":"Eric P."},{"family":"DeSantis","given":"Todd Z."},{"family":"Probst","given":"Alexander"},{"family":"Andersen","given":"Gary L."},{"family":"Knight","given":"Rob"},{"family":"Hugenholtz","given":"Philip"}],"issued":{"date-parts":[["2012",3]]}}}],"schema":"https://github.com/citation-style-language/schema/raw/master/csl-citation.json"} </w:instrText>
      </w:r>
      <w:r w:rsidR="00502CF1">
        <w:fldChar w:fldCharType="separate"/>
      </w:r>
      <w:r w:rsidR="002949EE">
        <w:rPr>
          <w:noProof/>
        </w:rPr>
        <w:t>(McDonald et al., 2012)</w:t>
      </w:r>
      <w:r w:rsidR="00502CF1">
        <w:fldChar w:fldCharType="end"/>
      </w:r>
      <w:r w:rsidR="002F4983">
        <w:t xml:space="preserve"> </w:t>
      </w:r>
      <w:r w:rsidRPr="00816E1D">
        <w:t xml:space="preserve">that was trained on this sample dataset. </w:t>
      </w:r>
      <w:r w:rsidR="007C4841">
        <w:t>We filtered out non-bacterial</w:t>
      </w:r>
      <w:r w:rsidR="00150128">
        <w:t xml:space="preserve"> sequences (i.e., c</w:t>
      </w:r>
      <w:r w:rsidRPr="00816E1D">
        <w:t>hloroplast</w:t>
      </w:r>
      <w:r w:rsidR="00150128">
        <w:t xml:space="preserve"> and</w:t>
      </w:r>
      <w:r w:rsidRPr="00816E1D">
        <w:t xml:space="preserve"> mitochondria</w:t>
      </w:r>
      <w:r w:rsidR="00150128">
        <w:t>)</w:t>
      </w:r>
      <w:r w:rsidRPr="00816E1D">
        <w:t xml:space="preserve"> and Wolbachia sequences</w:t>
      </w:r>
      <w:r w:rsidRPr="00816E1D">
        <w:rPr>
          <w:rFonts w:eastAsia="Gungsuh"/>
        </w:rPr>
        <w:t>. QIIME v</w:t>
      </w:r>
      <w:r w:rsidR="004E4A57">
        <w:rPr>
          <w:rFonts w:eastAsia="Gungsuh"/>
        </w:rPr>
        <w:t xml:space="preserve">. </w:t>
      </w:r>
      <w:r w:rsidRPr="00816E1D">
        <w:rPr>
          <w:rFonts w:eastAsia="Gungsuh"/>
        </w:rPr>
        <w:t xml:space="preserve">1.9 </w:t>
      </w:r>
      <w:r w:rsidR="00AD4640">
        <w:rPr>
          <w:rFonts w:eastAsia="Gungsuh"/>
        </w:rPr>
        <w:fldChar w:fldCharType="begin"/>
      </w:r>
      <w:r w:rsidR="00AD4640">
        <w:rPr>
          <w:rFonts w:eastAsia="Gungsuh"/>
        </w:rPr>
        <w:instrText xml:space="preserve"> ADDIN ZOTERO_ITEM CSL_CITATION {"citationID":"HW40m90S","properties":{"formattedCitation":"(Caporaso et al., 2011)","plainCitation":"(Caporaso et al., 2011)","noteIndex":0},"citationItems":[{"id":9719,"uris":["http://zotero.org/users/5535808/items/R8A7LAH6"],"itemData":{"id":9719,"type":"article-journal","abstract":"The ongoing revolution in high-throughput sequencing continues to democratize the ability of small groups of investigators to map the microbial component of the biosphere. In particular, the coevolution of new sequencing platforms and new software tools allows data acquisition and analysis on an unprecedented scale. Here we report the next stage in this coevolutionary arms race, using the Illumina GAIIx platform to sequence a diverse array of 25 environmental samples and three known \"mock communities\" at a depth averaging 3.1 million reads per sample. We demonstrate excellent consistency in taxonomic recovery and recapture diversity patterns that were previously reported on the basis of metaanalysis of many studies from the literature (notably, the saline/nonsaline split in environmental samples and the split between host-associated and free-living communities). We also demonstrate that 2,000 Illumina single-end reads are sufficient to recapture the same relationships among samples that we observe with the full dataset. The results thus open up the possibility of conducting large-scale studies analyzing thousands of samples simultaneously to survey microbial communities at an unprecedented spatial and temporal resolution.","container-title":"Proceedings of the National Academy of Sciences","DOI":"10.1073/pnas.1000080107","ISSN":"0027-8424","issue":"Supplement_1","page":"4516-4522","title":"Global patterns of 16S rRNA diversity at a depth of millions of sequences per sample","volume":"108","author":[{"family":"Caporaso","given":"J. G."},{"family":"Lauber","given":"C. L."},{"family":"Walters","given":"W. A."},{"family":"Berg-Lyons","given":"D."},{"family":"Lozupone","given":"C. A."},{"family":"Turnbaugh","given":"P. J."},{"family":"Fierer","given":"N."},{"family":"Knight","given":"R."}],"issued":{"date-parts":[["2011"]]}}}],"schema":"https://github.com/citation-style-language/schema/raw/master/csl-citation.json"} </w:instrText>
      </w:r>
      <w:r w:rsidR="00AD4640">
        <w:rPr>
          <w:rFonts w:eastAsia="Gungsuh"/>
        </w:rPr>
        <w:fldChar w:fldCharType="separate"/>
      </w:r>
      <w:r w:rsidR="00AD4640">
        <w:rPr>
          <w:rFonts w:eastAsia="Gungsuh"/>
          <w:noProof/>
        </w:rPr>
        <w:t>(Caporaso et al., 2011)</w:t>
      </w:r>
      <w:r w:rsidR="00AD4640">
        <w:rPr>
          <w:rFonts w:eastAsia="Gungsuh"/>
        </w:rPr>
        <w:fldChar w:fldCharType="end"/>
      </w:r>
      <w:r w:rsidR="00AD4640">
        <w:rPr>
          <w:rFonts w:eastAsia="Gungsuh"/>
        </w:rPr>
        <w:t xml:space="preserve"> </w:t>
      </w:r>
      <w:r w:rsidRPr="00816E1D">
        <w:rPr>
          <w:rFonts w:eastAsia="Gungsuh"/>
        </w:rPr>
        <w:t xml:space="preserve">was used to assign operational taxonomic units (OTUs) for vertebrate species identification with a custom reference database. We eliminated </w:t>
      </w:r>
      <w:r w:rsidR="00D85905">
        <w:rPr>
          <w:rFonts w:eastAsia="Gungsuh"/>
        </w:rPr>
        <w:t xml:space="preserve">vertebrate </w:t>
      </w:r>
      <w:r w:rsidRPr="00816E1D">
        <w:rPr>
          <w:rFonts w:eastAsia="Gungsuh"/>
        </w:rPr>
        <w:t>species hits receiving ≤10% of total read hits for the sample. Blood meals assigned to house mice (</w:t>
      </w:r>
      <w:r w:rsidRPr="00816E1D">
        <w:rPr>
          <w:i/>
        </w:rPr>
        <w:t>Mus musculus</w:t>
      </w:r>
      <w:r w:rsidRPr="00816E1D">
        <w:t xml:space="preserve">) were not included in any blood meal analyses as house mice were used in the </w:t>
      </w:r>
      <w:r w:rsidRPr="00816E1D">
        <w:lastRenderedPageBreak/>
        <w:t>triatomine Nouri traps</w:t>
      </w:r>
      <w:r w:rsidR="00BA37EB">
        <w:t>,</w:t>
      </w:r>
      <w:r w:rsidRPr="00816E1D">
        <w:t xml:space="preserve"> and humans were eliminated due to likely contamination during processing. Relative abundance plots were created using</w:t>
      </w:r>
      <w:r w:rsidR="00BD12CE">
        <w:t xml:space="preserve"> the R package</w:t>
      </w:r>
      <w:r w:rsidRPr="00816E1D">
        <w:t xml:space="preserve"> </w:t>
      </w:r>
      <w:r w:rsidR="00A52142">
        <w:rPr>
          <w:i/>
        </w:rPr>
        <w:t>p</w:t>
      </w:r>
      <w:r w:rsidRPr="00816E1D">
        <w:rPr>
          <w:i/>
        </w:rPr>
        <w:t>hyloseq</w:t>
      </w:r>
      <w:r w:rsidRPr="00816E1D">
        <w:t xml:space="preserve"> </w:t>
      </w:r>
      <w:r w:rsidR="00AD4640">
        <w:fldChar w:fldCharType="begin"/>
      </w:r>
      <w:r w:rsidR="00D950E5">
        <w:instrText xml:space="preserve"> ADDIN ZOTERO_ITEM CSL_CITATION {"citationID":"djhxYsQf","properties":{"formattedCitation":"(McMurdie and Holmes, 2013)","plainCitation":"(McMurdie and Holmes, 2013)","noteIndex":0},"citationItems":[{"id":11254,"uris":["http://zotero.org/users/5535808/items/P4N243V7"],"itemData":{"id":11254,"type":"article-journal","abstract":"Background: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ONE","language":"en","page":"e61217","source":"DOI.org (Crossref)","title":"phyloseq: An R Package for Reproducible Interactive Analysis and Graphics of Microbiome Census Data","title-short":"phyloseq","volume":"8","author":[{"family":"McMurdie","given":"Paul J."},{"family":"Holmes","given":"Susan"}],"editor":[{"family":"Watson","given":"Michael"}],"issued":{"date-parts":[["2013",4,22]]}}}],"schema":"https://github.com/citation-style-language/schema/raw/master/csl-citation.json"} </w:instrText>
      </w:r>
      <w:r w:rsidR="00AD4640">
        <w:fldChar w:fldCharType="separate"/>
      </w:r>
      <w:r w:rsidR="00D950E5">
        <w:rPr>
          <w:noProof/>
        </w:rPr>
        <w:t>(McMurdie and Holmes, 2013)</w:t>
      </w:r>
      <w:r w:rsidR="00AD4640">
        <w:fldChar w:fldCharType="end"/>
      </w:r>
      <w:r w:rsidRPr="00816E1D">
        <w:t xml:space="preserve"> to calculate the bacterial community composition across sampling regions, habitat type, and blood meal type and visualized using </w:t>
      </w:r>
      <w:r w:rsidRPr="00816E1D">
        <w:rPr>
          <w:i/>
        </w:rPr>
        <w:t>ggplot2</w:t>
      </w:r>
      <w:r w:rsidRPr="00816E1D">
        <w:t xml:space="preserve"> </w:t>
      </w:r>
      <w:r w:rsidR="002E52DD">
        <w:fldChar w:fldCharType="begin"/>
      </w:r>
      <w:r w:rsidR="002E52DD">
        <w:instrText xml:space="preserve"> ADDIN ZOTERO_ITEM CSL_CITATION {"citationID":"4ueMTo1l","properties":{"formattedCitation":"(Wickham, 2009)","plainCitation":"(Wickham, 2009)","noteIndex":0},"citationItems":[{"id":11258,"uris":["http://zotero.org/users/5535808/items/YVQGAQVX"],"itemData":{"id":11258,"type":"book","event-place":"New York, NY","ISBN":"978-0-387-98140-6","language":"en","note":"DOI: 10.1007/978-0-387-98141-3","publisher":"Springer New York","publisher-place":"New York, NY","source":"DOI.org (Crossref)","title":"ggplot2: Elegant Graphics for Data Analysis","URL":"http://link.springer.com/10.1007/978-0-387-98141-3","author":[{"family":"Wickham","given":"Hadley"}],"accessed":{"date-parts":[["2022",8,8]]},"issued":{"date-parts":[["2009"]]}}}],"schema":"https://github.com/citation-style-language/schema/raw/master/csl-citation.json"} </w:instrText>
      </w:r>
      <w:r w:rsidR="002E52DD">
        <w:fldChar w:fldCharType="separate"/>
      </w:r>
      <w:r w:rsidR="002E52DD">
        <w:rPr>
          <w:noProof/>
        </w:rPr>
        <w:t>(Wickham, 2009)</w:t>
      </w:r>
      <w:r w:rsidR="002E52DD">
        <w:fldChar w:fldCharType="end"/>
      </w:r>
      <w:r w:rsidR="002E52DD">
        <w:t xml:space="preserve"> </w:t>
      </w:r>
      <w:r w:rsidRPr="00816E1D">
        <w:t>in R</w:t>
      </w:r>
      <w:r w:rsidR="00B66CA3">
        <w:t xml:space="preserve"> </w:t>
      </w:r>
      <w:r w:rsidR="00D31D81">
        <w:t>v</w:t>
      </w:r>
      <w:r w:rsidR="004E4A57">
        <w:t xml:space="preserve">. </w:t>
      </w:r>
      <w:r w:rsidR="00941F44">
        <w:t>4.2.0</w:t>
      </w:r>
      <w:r w:rsidR="004E4A57">
        <w:t xml:space="preserve"> </w:t>
      </w:r>
      <w:r w:rsidR="004E4A57">
        <w:fldChar w:fldCharType="begin"/>
      </w:r>
      <w:r w:rsidR="004E4A57">
        <w:instrText xml:space="preserve"> ADDIN ZOTERO_ITEM CSL_CITATION {"citationID":"SyvSnbLQ","properties":{"formattedCitation":"(R Core Team, 2022)","plainCitation":"(R Core Team, 2022)","noteIndex":0},"citationItems":[{"id":11454,"uris":["http://zotero.org/users/5535808/items/T7BYXPAD"],"itemData":{"id":11454,"type":"article-journal","title":"R: A language and environment for statistical computing. R Foundation for Statistical Computing, Vienna, Austria.","URL":"https://www.R-project.org/","author":[{"family":"R Core Team","given":""}],"issued":{"date-parts":[["2022"]]}}}],"schema":"https://github.com/citation-style-language/schema/raw/master/csl-citation.json"} </w:instrText>
      </w:r>
      <w:r w:rsidR="004E4A57">
        <w:fldChar w:fldCharType="separate"/>
      </w:r>
      <w:r w:rsidR="004E4A57">
        <w:rPr>
          <w:noProof/>
        </w:rPr>
        <w:t>(R Core Team, 2022)</w:t>
      </w:r>
      <w:r w:rsidR="004E4A57">
        <w:fldChar w:fldCharType="end"/>
      </w:r>
      <w:r w:rsidRPr="00816E1D">
        <w:t>.</w:t>
      </w:r>
    </w:p>
    <w:p w14:paraId="00000027" w14:textId="27954E88" w:rsidR="00113DB6" w:rsidRPr="00816E1D" w:rsidRDefault="00F15E5E" w:rsidP="00B8256A">
      <w:pPr>
        <w:spacing w:line="480" w:lineRule="auto"/>
        <w:ind w:firstLine="720"/>
      </w:pPr>
      <w:r w:rsidRPr="00816E1D">
        <w:rPr>
          <w:b/>
          <w:i/>
        </w:rPr>
        <w:t>Blood meal analyses</w:t>
      </w:r>
      <w:r w:rsidR="00FF6B50">
        <w:rPr>
          <w:b/>
          <w:i/>
        </w:rPr>
        <w:t>.</w:t>
      </w:r>
      <w:r w:rsidR="00D60951">
        <w:t xml:space="preserve"> </w:t>
      </w:r>
      <w:r w:rsidRPr="00816E1D">
        <w:t xml:space="preserve">Across </w:t>
      </w:r>
      <w:r w:rsidR="00ED7296">
        <w:t>the</w:t>
      </w:r>
      <w:r w:rsidR="00ED7296" w:rsidRPr="00816E1D">
        <w:t xml:space="preserve"> </w:t>
      </w:r>
      <w:r w:rsidRPr="00816E1D">
        <w:t>triatomine sample</w:t>
      </w:r>
      <w:r w:rsidR="00ED7296">
        <w:t>s</w:t>
      </w:r>
      <w:r w:rsidRPr="00816E1D">
        <w:t>, up to 5 distinct blood meal</w:t>
      </w:r>
      <w:r w:rsidR="004851EC">
        <w:t>,</w:t>
      </w:r>
      <w:r w:rsidRPr="00816E1D">
        <w:t xml:space="preserve"> vertebrate genera were identified from </w:t>
      </w:r>
      <w:r w:rsidRPr="00816E1D">
        <w:rPr>
          <w:i/>
        </w:rPr>
        <w:t>12S</w:t>
      </w:r>
      <w:r w:rsidRPr="00816E1D">
        <w:t xml:space="preserve"> rRNA gene sequencing (</w:t>
      </w:r>
      <w:hyperlink r:id="rId13" w:history="1">
        <w:r w:rsidR="00E14C5D">
          <w:rPr>
            <w:rStyle w:val="Hyperlink"/>
          </w:rPr>
          <w:t>Supplementary File 1</w:t>
        </w:r>
      </w:hyperlink>
      <w:r w:rsidRPr="00816E1D">
        <w:t xml:space="preserve">). However, in the alpha and beta analyses, </w:t>
      </w:r>
      <w:r w:rsidR="00ED7296">
        <w:t xml:space="preserve">the dominant </w:t>
      </w:r>
      <w:r w:rsidRPr="00816E1D">
        <w:t xml:space="preserve">blood meal only includes a single vertebrate animal per triatomine sample </w:t>
      </w:r>
      <w:r w:rsidR="004851EC">
        <w:t>with</w:t>
      </w:r>
      <w:r w:rsidRPr="00816E1D">
        <w:t xml:space="preserve"> the greatest number of reads. Many genera were only identified a few times across the dataset</w:t>
      </w:r>
      <w:r w:rsidR="008F487D">
        <w:t xml:space="preserve">. </w:t>
      </w:r>
      <w:r w:rsidR="0047053F">
        <w:t>Therefore,</w:t>
      </w:r>
      <w:r w:rsidRPr="00816E1D">
        <w:t xml:space="preserve"> for the alpha and beta analyses</w:t>
      </w:r>
      <w:r w:rsidR="008F487D">
        <w:t>,</w:t>
      </w:r>
      <w:r w:rsidRPr="00816E1D">
        <w:t xml:space="preserve"> only the top three vertebrates were used for </w:t>
      </w:r>
      <w:r w:rsidR="009347F3">
        <w:t xml:space="preserve">the dominant </w:t>
      </w:r>
      <w:r w:rsidRPr="00816E1D">
        <w:t>blood meal: spiny pocket mice (</w:t>
      </w:r>
      <w:r w:rsidRPr="00816E1D">
        <w:rPr>
          <w:i/>
        </w:rPr>
        <w:t>Heteromys</w:t>
      </w:r>
      <w:r w:rsidRPr="00816E1D">
        <w:t>,</w:t>
      </w:r>
      <w:r w:rsidRPr="00816E1D">
        <w:rPr>
          <w:i/>
        </w:rPr>
        <w:t xml:space="preserve"> </w:t>
      </w:r>
      <w:r w:rsidRPr="00816E1D">
        <w:t>n = 63), gray and black four-eyed opossums (</w:t>
      </w:r>
      <w:r w:rsidRPr="00816E1D">
        <w:rPr>
          <w:i/>
        </w:rPr>
        <w:t>Philander</w:t>
      </w:r>
      <w:r w:rsidRPr="00816E1D">
        <w:t>,</w:t>
      </w:r>
      <w:r w:rsidRPr="00816E1D">
        <w:rPr>
          <w:i/>
        </w:rPr>
        <w:t xml:space="preserve"> </w:t>
      </w:r>
      <w:r w:rsidRPr="00816E1D">
        <w:t xml:space="preserve">n = </w:t>
      </w:r>
      <w:r w:rsidR="00C63593">
        <w:t>70</w:t>
      </w:r>
      <w:r w:rsidRPr="00816E1D">
        <w:t>), and Large American opossums (</w:t>
      </w:r>
      <w:r w:rsidRPr="00816E1D">
        <w:rPr>
          <w:i/>
        </w:rPr>
        <w:t>Didelphis</w:t>
      </w:r>
      <w:r w:rsidRPr="00816E1D">
        <w:t>,</w:t>
      </w:r>
      <w:r w:rsidRPr="00816E1D">
        <w:rPr>
          <w:i/>
        </w:rPr>
        <w:t xml:space="preserve"> </w:t>
      </w:r>
      <w:r w:rsidRPr="00816E1D">
        <w:t xml:space="preserve">n = 35). </w:t>
      </w:r>
    </w:p>
    <w:p w14:paraId="00000028" w14:textId="77777777" w:rsidR="00113DB6" w:rsidRPr="00816E1D" w:rsidRDefault="00113DB6" w:rsidP="00804401">
      <w:pPr>
        <w:spacing w:line="480" w:lineRule="auto"/>
        <w:rPr>
          <w:b/>
          <w:i/>
        </w:rPr>
      </w:pPr>
    </w:p>
    <w:p w14:paraId="00000029" w14:textId="77777777" w:rsidR="00113DB6" w:rsidRPr="00FF6B50" w:rsidRDefault="00F15E5E" w:rsidP="00804401">
      <w:pPr>
        <w:spacing w:line="480" w:lineRule="auto"/>
        <w:rPr>
          <w:iCs/>
        </w:rPr>
      </w:pPr>
      <w:r w:rsidRPr="00A07065">
        <w:rPr>
          <w:b/>
          <w:iCs/>
        </w:rPr>
        <w:t>Statistical Analyses</w:t>
      </w:r>
    </w:p>
    <w:p w14:paraId="0000002A" w14:textId="6EF3F7A9" w:rsidR="00113DB6" w:rsidRPr="00816E1D" w:rsidRDefault="00F15E5E" w:rsidP="00804401">
      <w:pPr>
        <w:spacing w:line="480" w:lineRule="auto"/>
        <w:ind w:firstLine="720"/>
      </w:pPr>
      <w:r w:rsidRPr="00816E1D">
        <w:rPr>
          <w:b/>
          <w:i/>
        </w:rPr>
        <w:t>Alpha Diversity.</w:t>
      </w:r>
      <w:r w:rsidRPr="00816E1D">
        <w:t xml:space="preserve"> Statistical analyses were completed using </w:t>
      </w:r>
      <w:r w:rsidR="00B66CA3">
        <w:t>QIIME2</w:t>
      </w:r>
      <w:r w:rsidRPr="00816E1D">
        <w:t xml:space="preserve"> and R. For alpha and beta diversity analyses, samples were rarefied to 2133 sequences. </w:t>
      </w:r>
      <w:r w:rsidR="00D950E5">
        <w:t>Four</w:t>
      </w:r>
      <w:r w:rsidRPr="00816E1D">
        <w:t xml:space="preserve"> alpha diversity metrics (ASV </w:t>
      </w:r>
      <w:r w:rsidR="00C60D22">
        <w:t>observed</w:t>
      </w:r>
      <w:r w:rsidR="001C4452">
        <w:t xml:space="preserve"> </w:t>
      </w:r>
      <w:r w:rsidRPr="00816E1D">
        <w:t xml:space="preserve">richness, Shannon </w:t>
      </w:r>
      <w:r w:rsidR="001031A9">
        <w:t>d</w:t>
      </w:r>
      <w:r w:rsidRPr="00816E1D">
        <w:t xml:space="preserve">iversity </w:t>
      </w:r>
      <w:r w:rsidR="003E529C">
        <w:fldChar w:fldCharType="begin"/>
      </w:r>
      <w:r w:rsidR="003E529C">
        <w:instrText xml:space="preserve"> ADDIN ZOTERO_ITEM CSL_CITATION {"citationID":"GFuW7O0g","properties":{"formattedCitation":"(Shannon, 1948)","plainCitation":"(Shannon, 1948)","noteIndex":0},"citationItems":[{"id":11447,"uris":["http://zotero.org/users/5535808/items/277XNMBQ"],"itemData":{"id":11447,"type":"article-journal","container-title":"The Bell System Technical Journal","DOI":"https://doi.org/10.1002/j.1538-7305.1948.tb01338.x.","page":"379–423","title":"A Mathematical Theory of Communication","author":[{"family":"Shannon","given":"CE"}],"issued":{"date-parts":[["1948"]]}}}],"schema":"https://github.com/citation-style-language/schema/raw/master/csl-citation.json"} </w:instrText>
      </w:r>
      <w:r w:rsidR="003E529C">
        <w:fldChar w:fldCharType="separate"/>
      </w:r>
      <w:r w:rsidR="003E529C">
        <w:rPr>
          <w:noProof/>
        </w:rPr>
        <w:t>(Shannon, 1948)</w:t>
      </w:r>
      <w:r w:rsidR="003E529C">
        <w:fldChar w:fldCharType="end"/>
      </w:r>
      <w:r w:rsidRPr="00816E1D">
        <w:t>, Faith’s phylogenetic diversity</w:t>
      </w:r>
      <w:r w:rsidR="003E529C">
        <w:t xml:space="preserve"> </w:t>
      </w:r>
      <w:r w:rsidR="003E529C">
        <w:fldChar w:fldCharType="begin"/>
      </w:r>
      <w:r w:rsidR="00737603">
        <w:instrText xml:space="preserve"> ADDIN ZOTERO_ITEM CSL_CITATION {"citationID":"4DT3hrGF","properties":{"formattedCitation":"(Faith, 1992)","plainCitation":"(Faith, 1992)","noteIndex":0},"citationItems":[{"id":11445,"uris":["http://zotero.org/users/5535808/items/YZTJIIYY"],"itemData":{"id":11445,"type":"article-journal","container-title":"Biological Conservation","issue":"1","title":"Conservation evaluation and phylogenetic diversity","volume":"61","author":[{"family":"Faith","given":"Daniel"}],"issued":{"date-parts":[["1992"]]}}}],"schema":"https://github.com/citation-style-language/schema/raw/master/csl-citation.json"} </w:instrText>
      </w:r>
      <w:r w:rsidR="003E529C">
        <w:fldChar w:fldCharType="separate"/>
      </w:r>
      <w:r w:rsidR="00737603">
        <w:rPr>
          <w:noProof/>
        </w:rPr>
        <w:t>(Faith, 1992)</w:t>
      </w:r>
      <w:r w:rsidR="003E529C">
        <w:fldChar w:fldCharType="end"/>
      </w:r>
      <w:r w:rsidR="00D950E5">
        <w:t xml:space="preserve">, and Pielou’s </w:t>
      </w:r>
      <w:r w:rsidR="001031A9">
        <w:t>e</w:t>
      </w:r>
      <w:r w:rsidR="00D950E5">
        <w:t>venness</w:t>
      </w:r>
      <w:r w:rsidR="00737603">
        <w:t xml:space="preserve"> </w:t>
      </w:r>
      <w:r w:rsidR="00737603">
        <w:fldChar w:fldCharType="begin"/>
      </w:r>
      <w:r w:rsidR="00737603">
        <w:instrText xml:space="preserve"> ADDIN ZOTERO_ITEM CSL_CITATION {"citationID":"c4laZF0l","properties":{"formattedCitation":"(Pielou, 1966)","plainCitation":"(Pielou, 1966)","noteIndex":0},"citationItems":[{"id":11450,"uris":["http://zotero.org/users/5535808/items/DIMTAZX5"],"itemData":{"id":11450,"type":"article-journal","container-title":"Journal of Theoretical Biology","language":"en","note":"ISSN: 0022-5193\nDOI: 10.1016/0022-5193(66)90013-0","page":"131-144","title":"The measurement of diversity in different types of biological collections","title-short":"PII","volume":"13","author":[{"family":"Pielou","given":"EC"}],"issued":{"date-parts":[["1966"]]}}}],"schema":"https://github.com/citation-style-language/schema/raw/master/csl-citation.json"} </w:instrText>
      </w:r>
      <w:r w:rsidR="00737603">
        <w:fldChar w:fldCharType="separate"/>
      </w:r>
      <w:r w:rsidR="00737603">
        <w:rPr>
          <w:noProof/>
        </w:rPr>
        <w:t>(Pielou, 1966)</w:t>
      </w:r>
      <w:r w:rsidR="00737603">
        <w:fldChar w:fldCharType="end"/>
      </w:r>
      <w:r w:rsidRPr="00816E1D">
        <w:t xml:space="preserve">) were calculated using </w:t>
      </w:r>
      <w:r w:rsidR="001031A9">
        <w:rPr>
          <w:i/>
        </w:rPr>
        <w:t>p</w:t>
      </w:r>
      <w:r w:rsidRPr="00816E1D">
        <w:rPr>
          <w:i/>
        </w:rPr>
        <w:t>hyloseq</w:t>
      </w:r>
      <w:r w:rsidRPr="00816E1D">
        <w:t xml:space="preserve"> and </w:t>
      </w:r>
      <w:r w:rsidR="001031A9">
        <w:t>QIIME2</w:t>
      </w:r>
      <w:r w:rsidRPr="00816E1D">
        <w:t>. Each test was compared among groups using Pairwise Wilcoxon Rank Sum Tests</w:t>
      </w:r>
      <w:r w:rsidR="00BF3748">
        <w:t xml:space="preserve"> with Benjamini-Hochberg adjustments</w:t>
      </w:r>
      <w:r w:rsidRPr="00816E1D">
        <w:t xml:space="preserve"> (for groups of two) or a Kruskal-Wallis analysis of variance (for more than two groups) followed by Pairwise Wilcoxon Rank Sum Tests </w:t>
      </w:r>
      <w:r w:rsidR="001B4A24">
        <w:t>with Be</w:t>
      </w:r>
      <w:r w:rsidR="00DE7F7F">
        <w:t xml:space="preserve">njamini-Hochberg adjustments </w:t>
      </w:r>
      <w:r w:rsidR="0012598E">
        <w:fldChar w:fldCharType="begin"/>
      </w:r>
      <w:r w:rsidR="00F05E15">
        <w:instrText xml:space="preserve"> ADDIN ZOTERO_ITEM CSL_CITATION {"citationID":"AdRVIeJq","properties":{"formattedCitation":"(Benjamini and Hochberg, 1995)","plainCitation":"(Benjamini and Hochberg, 1995)","noteIndex":0},"citationItems":[{"id":11457,"uris":["http://zotero.org/users/5535808/items/7XW9DRUC"],"itemData":{"id":11457,"type":"article-journal","abstract":"The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12598E">
        <w:fldChar w:fldCharType="separate"/>
      </w:r>
      <w:r w:rsidR="00F05E15">
        <w:rPr>
          <w:noProof/>
        </w:rPr>
        <w:t>(Benjamini and Hochberg, 1995)</w:t>
      </w:r>
      <w:r w:rsidR="0012598E">
        <w:fldChar w:fldCharType="end"/>
      </w:r>
      <w:r w:rsidR="00F05E15">
        <w:t xml:space="preserve"> </w:t>
      </w:r>
      <w:r w:rsidRPr="00816E1D">
        <w:t xml:space="preserve">to test for pairwise significance. </w:t>
      </w:r>
      <w:r w:rsidRPr="00816E1D">
        <w:lastRenderedPageBreak/>
        <w:t xml:space="preserve">Boxplots were visualized using </w:t>
      </w:r>
      <w:r w:rsidRPr="00816E1D">
        <w:rPr>
          <w:i/>
        </w:rPr>
        <w:t>ggplot2</w:t>
      </w:r>
      <w:r w:rsidRPr="00816E1D">
        <w:t xml:space="preserve">. To evaluate the associations between sampling region, habitat type, blood meal type, and blood meal species richness on changes in bacterial alpha diversity, linear mixed models (LMMs) were implemented using the </w:t>
      </w:r>
      <w:r w:rsidRPr="00816E1D">
        <w:rPr>
          <w:i/>
        </w:rPr>
        <w:t>lme4</w:t>
      </w:r>
      <w:r w:rsidRPr="00816E1D">
        <w:t xml:space="preserve"> </w:t>
      </w:r>
      <w:r w:rsidR="008440F9">
        <w:fldChar w:fldCharType="begin"/>
      </w:r>
      <w:r w:rsidR="003E7378">
        <w:instrText xml:space="preserve"> ADDIN ZOTERO_ITEM CSL_CITATION {"citationID":"tdsR5E1p","properties":{"formattedCitation":"(Bates et al., 2015)","plainCitation":"(Bates et al., 2015)","noteIndex":0},"citationItems":[{"id":11477,"uris":["http://zotero.org/users/5535808/items/UQ2VXKR9"],"itemData":{"id":11477,"type":"article-journal","abstract":"Maximum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9,12]]},"issued":{"date-parts":[["2015"]]}}}],"schema":"https://github.com/citation-style-language/schema/raw/master/csl-citation.json"} </w:instrText>
      </w:r>
      <w:r w:rsidR="008440F9">
        <w:fldChar w:fldCharType="separate"/>
      </w:r>
      <w:r w:rsidR="003E7378">
        <w:rPr>
          <w:noProof/>
        </w:rPr>
        <w:t>(Bates et al., 2015)</w:t>
      </w:r>
      <w:r w:rsidR="008440F9">
        <w:fldChar w:fldCharType="end"/>
      </w:r>
      <w:r w:rsidRPr="00816E1D">
        <w:t xml:space="preserve">and </w:t>
      </w:r>
      <w:proofErr w:type="spellStart"/>
      <w:r w:rsidRPr="00816E1D">
        <w:rPr>
          <w:i/>
        </w:rPr>
        <w:t>lmerTest</w:t>
      </w:r>
      <w:proofErr w:type="spellEnd"/>
      <w:r w:rsidRPr="00816E1D">
        <w:t xml:space="preserve"> </w:t>
      </w:r>
      <w:r w:rsidR="003E7378">
        <w:fldChar w:fldCharType="begin"/>
      </w:r>
      <w:r w:rsidR="003E7378">
        <w:instrText xml:space="preserve"> ADDIN ZOTERO_ITEM CSL_CITATION {"citationID":"gBy4NONV","properties":{"formattedCitation":"(Kuznetsova et al., 2017)","plainCitation":"(Kuznetsova et al., 2017)","noteIndex":0},"citationItems":[{"id":11476,"uris":["http://zotero.org/users/5535808/items/VSJ2PJYE"],"itemData":{"id":11476,"type":"article-journal","abstract":"One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B."}],"accessed":{"date-parts":[["2022",9,12]]},"issued":{"date-parts":[["2017"]]}}}],"schema":"https://github.com/citation-style-language/schema/raw/master/csl-citation.json"} </w:instrText>
      </w:r>
      <w:r w:rsidR="003E7378">
        <w:fldChar w:fldCharType="separate"/>
      </w:r>
      <w:r w:rsidR="003E7378">
        <w:rPr>
          <w:noProof/>
        </w:rPr>
        <w:t>(Kuznetsova et al., 2017)</w:t>
      </w:r>
      <w:r w:rsidR="003E7378">
        <w:fldChar w:fldCharType="end"/>
      </w:r>
      <w:r w:rsidR="003E7378">
        <w:t xml:space="preserve"> </w:t>
      </w:r>
      <w:r w:rsidRPr="00816E1D">
        <w:t xml:space="preserve">packages in R. </w:t>
      </w:r>
      <w:r w:rsidR="0011204B">
        <w:t xml:space="preserve">Log-transformed </w:t>
      </w:r>
      <w:r w:rsidR="0080185D">
        <w:t>a</w:t>
      </w:r>
      <w:r w:rsidRPr="00816E1D">
        <w:t xml:space="preserve">lpha diversity </w:t>
      </w:r>
      <w:r w:rsidR="0080185D">
        <w:t>metrics were</w:t>
      </w:r>
      <w:r w:rsidR="0080185D" w:rsidRPr="00816E1D">
        <w:t xml:space="preserve"> </w:t>
      </w:r>
      <w:r w:rsidRPr="00816E1D">
        <w:t>used as the response variable</w:t>
      </w:r>
      <w:r w:rsidR="0080185D">
        <w:t>s</w:t>
      </w:r>
      <w:r w:rsidRPr="00816E1D">
        <w:t xml:space="preserve"> (ASV richness, Shannon </w:t>
      </w:r>
      <w:r w:rsidR="00754777">
        <w:t>d</w:t>
      </w:r>
      <w:r w:rsidRPr="00816E1D">
        <w:t xml:space="preserve">iversity, </w:t>
      </w:r>
      <w:r w:rsidR="00C008C1" w:rsidRPr="00816E1D">
        <w:t>Faith’s phylogenetic diversity</w:t>
      </w:r>
      <w:r w:rsidR="00C008C1">
        <w:t>, and Pielou’s Evenness</w:t>
      </w:r>
      <w:r w:rsidRPr="00816E1D">
        <w:t xml:space="preserve">) and model predictors included sampling region, habitat type, </w:t>
      </w:r>
      <w:r w:rsidR="00754777">
        <w:t xml:space="preserve">dominant </w:t>
      </w:r>
      <w:r w:rsidRPr="00816E1D">
        <w:t xml:space="preserve">blood meal </w:t>
      </w:r>
      <w:r w:rsidR="00754777">
        <w:t>taxa</w:t>
      </w:r>
      <w:r w:rsidRPr="00816E1D">
        <w:t xml:space="preserve">, </w:t>
      </w:r>
      <w:r w:rsidR="00C675C3">
        <w:t xml:space="preserve">blood meal richness, </w:t>
      </w:r>
      <w:r w:rsidRPr="00816E1D">
        <w:t xml:space="preserve">and </w:t>
      </w:r>
      <w:r w:rsidRPr="00816E1D">
        <w:rPr>
          <w:i/>
        </w:rPr>
        <w:t xml:space="preserve">R. pallescens </w:t>
      </w:r>
      <w:r w:rsidRPr="00816E1D">
        <w:t>developmental stage</w:t>
      </w:r>
      <w:r w:rsidR="00C371F5">
        <w:t>, and</w:t>
      </w:r>
      <w:r w:rsidRPr="00816E1D">
        <w:t xml:space="preserve"> </w:t>
      </w:r>
      <w:r w:rsidR="00C371F5">
        <w:t>p</w:t>
      </w:r>
      <w:r w:rsidRPr="00816E1D">
        <w:t xml:space="preserve">alm </w:t>
      </w:r>
      <w:r w:rsidR="00742C87">
        <w:t>identity</w:t>
      </w:r>
      <w:r w:rsidR="00742C87" w:rsidRPr="00816E1D">
        <w:t xml:space="preserve"> </w:t>
      </w:r>
      <w:r w:rsidRPr="00816E1D">
        <w:t xml:space="preserve">was treated as </w:t>
      </w:r>
      <w:r w:rsidR="00C008C1">
        <w:t xml:space="preserve">a </w:t>
      </w:r>
      <w:r w:rsidRPr="00816E1D">
        <w:t xml:space="preserve">random effect. The Akaike information criteria </w:t>
      </w:r>
      <w:r w:rsidR="008A3B16">
        <w:t xml:space="preserve">(AIC) </w:t>
      </w:r>
      <w:r w:rsidRPr="00816E1D">
        <w:t xml:space="preserve">was used to select the best model. The same LMMs were then repeated, </w:t>
      </w:r>
      <w:r w:rsidR="00081C16">
        <w:t xml:space="preserve">first </w:t>
      </w:r>
      <w:r w:rsidRPr="00816E1D">
        <w:t>split by the three sampling region</w:t>
      </w:r>
      <w:r w:rsidR="00C371F5">
        <w:t>s</w:t>
      </w:r>
      <w:r w:rsidR="008A3B16">
        <w:t xml:space="preserve"> (Capira, La Chorrera, and Veraguas)</w:t>
      </w:r>
      <w:r w:rsidR="00C371F5">
        <w:t xml:space="preserve"> and then again </w:t>
      </w:r>
      <w:r w:rsidR="005B3723">
        <w:t>divided</w:t>
      </w:r>
      <w:r w:rsidR="00927B3A">
        <w:t xml:space="preserve"> by habitat type</w:t>
      </w:r>
      <w:r w:rsidR="008A3B16">
        <w:t xml:space="preserve"> (pasture</w:t>
      </w:r>
      <w:r w:rsidR="003062CA">
        <w:t xml:space="preserve"> and</w:t>
      </w:r>
      <w:r w:rsidR="008A3B16">
        <w:t xml:space="preserve"> peridomestic)</w:t>
      </w:r>
      <w:r w:rsidR="00B95155">
        <w:t xml:space="preserve">. </w:t>
      </w:r>
    </w:p>
    <w:p w14:paraId="0000002B" w14:textId="7595E979" w:rsidR="00113DB6" w:rsidRPr="00816E1D" w:rsidRDefault="00F15E5E" w:rsidP="00804401">
      <w:pPr>
        <w:spacing w:line="480" w:lineRule="auto"/>
        <w:ind w:firstLine="720"/>
      </w:pPr>
      <w:r w:rsidRPr="00816E1D">
        <w:rPr>
          <w:b/>
          <w:i/>
        </w:rPr>
        <w:t>Beta Diversity.</w:t>
      </w:r>
      <w:r w:rsidRPr="00816E1D">
        <w:t xml:space="preserve">  Beta diversity calculations were used to measure differences in community structure and composition across </w:t>
      </w:r>
      <w:r w:rsidR="005B3723">
        <w:t xml:space="preserve">sampling </w:t>
      </w:r>
      <w:r w:rsidRPr="00816E1D">
        <w:t>region, habitat type, and bloodmeal species richness. Differences in beta diversity between samples were</w:t>
      </w:r>
      <w:r w:rsidR="00983409">
        <w:t xml:space="preserve"> </w:t>
      </w:r>
      <w:r w:rsidR="16F14D76">
        <w:t xml:space="preserve">estimated </w:t>
      </w:r>
      <w:r w:rsidR="00742C87">
        <w:t xml:space="preserve">using </w:t>
      </w:r>
      <w:r w:rsidR="00742C87" w:rsidRPr="00816E1D">
        <w:t>a</w:t>
      </w:r>
      <w:r w:rsidRPr="00816E1D">
        <w:t xml:space="preserve"> permutational multivariate analysis of variance (PERMANOVA) on unweighted and weighted UniFrac distance matrices with 999 permutations using the </w:t>
      </w:r>
      <w:r w:rsidR="00742C87">
        <w:t>QIIME2</w:t>
      </w:r>
      <w:r w:rsidR="00742C87" w:rsidRPr="00816E1D">
        <w:t xml:space="preserve"> </w:t>
      </w:r>
      <w:r w:rsidR="001822AA" w:rsidRPr="00796246">
        <w:rPr>
          <w:i/>
          <w:iCs/>
        </w:rPr>
        <w:t>q2-</w:t>
      </w:r>
      <w:r w:rsidRPr="00816E1D">
        <w:rPr>
          <w:i/>
        </w:rPr>
        <w:t>diversity</w:t>
      </w:r>
      <w:r w:rsidRPr="00816E1D">
        <w:t xml:space="preserve"> </w:t>
      </w:r>
      <w:sdt>
        <w:sdtPr>
          <w:tag w:val="goog_rdk_44"/>
          <w:id w:val="-111596818"/>
        </w:sdtPr>
        <w:sdtContent/>
      </w:sdt>
      <w:r w:rsidRPr="00816E1D">
        <w:t>plugin</w:t>
      </w:r>
      <w:r w:rsidR="00836957">
        <w:t xml:space="preserve"> and with Benjamini-Hochberg adjustments</w:t>
      </w:r>
      <w:r w:rsidR="00BA03B2">
        <w:t xml:space="preserve"> and were supported </w:t>
      </w:r>
      <w:r w:rsidR="0007555F">
        <w:t>with beta-dispersion</w:t>
      </w:r>
      <w:r w:rsidRPr="00816E1D">
        <w:t xml:space="preserve">. </w:t>
      </w:r>
      <w:r w:rsidR="009B7DD2">
        <w:t>U</w:t>
      </w:r>
      <w:r w:rsidRPr="00816E1D">
        <w:t xml:space="preserve">nweighted UniFrac </w:t>
      </w:r>
      <w:r w:rsidR="00433248">
        <w:t xml:space="preserve">(community composition) </w:t>
      </w:r>
      <w:r w:rsidRPr="00816E1D">
        <w:t xml:space="preserve">measures the presence/absence of ASVs that incorporates phylogenetic distances while weighted UniFrac </w:t>
      </w:r>
      <w:r w:rsidR="00DA1F3D">
        <w:t xml:space="preserve">(community structure) </w:t>
      </w:r>
      <w:r w:rsidRPr="00816E1D">
        <w:t>considers the phylogenetic distances between observed ASVs in addition to relative abundance of ASVs. Principal coordinate analysis ordinations (PCoA) were calculated based on unweighted and weighted UniFrac distance matrices with 999 permutations using</w:t>
      </w:r>
      <w:r w:rsidR="0054580B">
        <w:t xml:space="preserve"> the</w:t>
      </w:r>
      <w:r w:rsidRPr="00816E1D">
        <w:t xml:space="preserve"> </w:t>
      </w:r>
      <w:r w:rsidR="001822AA" w:rsidRPr="001D5CBB">
        <w:rPr>
          <w:i/>
          <w:iCs/>
        </w:rPr>
        <w:t>q2-</w:t>
      </w:r>
      <w:r w:rsidR="00E074D7" w:rsidRPr="0054580B">
        <w:rPr>
          <w:i/>
          <w:iCs/>
        </w:rPr>
        <w:t>diversity</w:t>
      </w:r>
      <w:r w:rsidR="00E074D7" w:rsidRPr="00816E1D">
        <w:t xml:space="preserve"> plugin in </w:t>
      </w:r>
      <w:r w:rsidR="001822AA">
        <w:t>QIIME2</w:t>
      </w:r>
      <w:r w:rsidRPr="00816E1D">
        <w:t xml:space="preserve"> and visualized using </w:t>
      </w:r>
      <w:r w:rsidRPr="00816E1D">
        <w:rPr>
          <w:i/>
        </w:rPr>
        <w:t>ggplot2</w:t>
      </w:r>
      <w:r w:rsidRPr="00816E1D">
        <w:t xml:space="preserve">. </w:t>
      </w:r>
    </w:p>
    <w:p w14:paraId="0000002C" w14:textId="77777777" w:rsidR="00113DB6" w:rsidRPr="00816E1D" w:rsidRDefault="00113DB6" w:rsidP="00804401">
      <w:pPr>
        <w:spacing w:line="480" w:lineRule="auto"/>
      </w:pPr>
    </w:p>
    <w:p w14:paraId="0000002E" w14:textId="3FFA73BF" w:rsidR="00113DB6" w:rsidRPr="00816E1D" w:rsidRDefault="00F15E5E" w:rsidP="00804401">
      <w:pPr>
        <w:spacing w:line="480" w:lineRule="auto"/>
        <w:rPr>
          <w:b/>
        </w:rPr>
      </w:pPr>
      <w:r w:rsidRPr="00816E1D">
        <w:rPr>
          <w:b/>
        </w:rPr>
        <w:lastRenderedPageBreak/>
        <w:t xml:space="preserve">Results. </w:t>
      </w:r>
    </w:p>
    <w:p w14:paraId="0000002F" w14:textId="46F0B4BD" w:rsidR="00113DB6" w:rsidRPr="00816E1D" w:rsidRDefault="00F15E5E" w:rsidP="00804401">
      <w:pPr>
        <w:spacing w:after="300" w:line="480" w:lineRule="auto"/>
        <w:ind w:firstLine="720"/>
        <w:rPr>
          <w:rFonts w:eastAsia="Helvetica Neue"/>
          <w:color w:val="333333"/>
          <w:sz w:val="21"/>
          <w:szCs w:val="21"/>
        </w:rPr>
      </w:pPr>
      <w:r w:rsidRPr="00816E1D">
        <w:t xml:space="preserve">A total of 288 samples of </w:t>
      </w:r>
      <w:r w:rsidRPr="00816E1D">
        <w:rPr>
          <w:i/>
        </w:rPr>
        <w:t>R. pallescens</w:t>
      </w:r>
      <w:r w:rsidRPr="00816E1D">
        <w:t xml:space="preserve"> were sequenced for a total of 3,124,000 raw sequencing reads. After filtering and denoising the samples with DADA2, the remaining read total was 1,444,104. The samples were then rarefied to a sampling depth of 2,133 based on rarefaction curves, which resulted in 603,639 reads, 283 samples, and 3543 unique ASVs. In total, 452 vertebrate blood meals across </w:t>
      </w:r>
      <w:r w:rsidR="00C971E3">
        <w:t>eight</w:t>
      </w:r>
      <w:r w:rsidRPr="00816E1D">
        <w:t xml:space="preserve"> orders and 19 genera of vertebrate blood meals were identified across all sampled </w:t>
      </w:r>
      <w:r w:rsidRPr="00816E1D">
        <w:rPr>
          <w:i/>
        </w:rPr>
        <w:t>R. pallescens</w:t>
      </w:r>
      <w:r w:rsidR="00C26443">
        <w:rPr>
          <w:i/>
        </w:rPr>
        <w:t xml:space="preserve"> </w:t>
      </w:r>
      <w:r w:rsidR="00C26443" w:rsidRPr="00C26443">
        <w:rPr>
          <w:iCs/>
          <w:rPrChange w:id="102" w:author="Kaylee  Arnold" w:date="2022-09-07T02:30:00Z">
            <w:rPr>
              <w:i/>
            </w:rPr>
          </w:rPrChange>
        </w:rPr>
        <w:t>(Table S1)</w:t>
      </w:r>
      <w:r w:rsidRPr="00816E1D">
        <w:t>.</w:t>
      </w:r>
    </w:p>
    <w:p w14:paraId="0B8B5C32" w14:textId="4C3B1571" w:rsidR="00414840" w:rsidRPr="00816E1D" w:rsidRDefault="00F15E5E" w:rsidP="00804401">
      <w:pPr>
        <w:spacing w:line="480" w:lineRule="auto"/>
        <w:ind w:firstLine="720"/>
      </w:pPr>
      <w:r w:rsidRPr="00F52F21">
        <w:rPr>
          <w:b/>
          <w:i/>
          <w:iCs/>
        </w:rPr>
        <w:t>Relative Bacterial Abundance.</w:t>
      </w:r>
      <w:r w:rsidRPr="00816E1D">
        <w:rPr>
          <w:b/>
        </w:rPr>
        <w:t xml:space="preserve"> </w:t>
      </w:r>
      <w:r w:rsidRPr="00816E1D">
        <w:t xml:space="preserve">Across all samples, </w:t>
      </w:r>
      <w:r w:rsidRPr="00816E1D">
        <w:rPr>
          <w:i/>
        </w:rPr>
        <w:t xml:space="preserve">Sphingomonas </w:t>
      </w:r>
      <w:r w:rsidRPr="00816E1D">
        <w:t xml:space="preserve">was the dominant genera at 74.5% mean relative abundance. After </w:t>
      </w:r>
      <w:r w:rsidRPr="00816E1D">
        <w:rPr>
          <w:i/>
        </w:rPr>
        <w:t xml:space="preserve">Sphingomonas, </w:t>
      </w:r>
      <w:r w:rsidRPr="00816E1D">
        <w:t xml:space="preserve">the most abundant genera were </w:t>
      </w:r>
      <w:r w:rsidRPr="00816E1D">
        <w:rPr>
          <w:i/>
        </w:rPr>
        <w:t>Erwinia</w:t>
      </w:r>
      <w:r w:rsidRPr="00816E1D">
        <w:t xml:space="preserve"> (6.1% mean relative abundance), </w:t>
      </w:r>
      <w:r w:rsidRPr="00816E1D">
        <w:rPr>
          <w:i/>
        </w:rPr>
        <w:t>Stenotrophomonas</w:t>
      </w:r>
      <w:r w:rsidRPr="00816E1D">
        <w:t xml:space="preserve"> (5.4% relative abundance), and </w:t>
      </w:r>
      <w:r w:rsidRPr="00816E1D">
        <w:rPr>
          <w:i/>
        </w:rPr>
        <w:t>Dietzia</w:t>
      </w:r>
      <w:r w:rsidRPr="00816E1D">
        <w:t xml:space="preserve"> (3.6% relative abundance). Across the three sampling regions, </w:t>
      </w:r>
      <w:r w:rsidRPr="00816E1D">
        <w:rPr>
          <w:i/>
        </w:rPr>
        <w:t>Sphingomonas</w:t>
      </w:r>
      <w:r w:rsidRPr="00816E1D">
        <w:t xml:space="preserve"> was the </w:t>
      </w:r>
      <w:r w:rsidR="00337C20">
        <w:t>dominant</w:t>
      </w:r>
      <w:r w:rsidRPr="00816E1D">
        <w:t xml:space="preserve"> genera (mean relative abundance at Capira: 70.6%, La Chorrera: 74.4%, and Veraguas: 58.8%) (Fig. </w:t>
      </w:r>
      <w:r w:rsidR="00E074D7" w:rsidRPr="00816E1D">
        <w:t>2</w:t>
      </w:r>
      <w:r w:rsidRPr="00816E1D">
        <w:t xml:space="preserve">). At Veraguas, </w:t>
      </w:r>
      <w:r w:rsidRPr="00816E1D">
        <w:rPr>
          <w:i/>
        </w:rPr>
        <w:t>Sphingomonas</w:t>
      </w:r>
      <w:r w:rsidRPr="00816E1D">
        <w:t xml:space="preserve"> displayed a lower abundance than at the other two regions, with </w:t>
      </w:r>
      <w:r w:rsidRPr="00816E1D">
        <w:rPr>
          <w:i/>
        </w:rPr>
        <w:t>Erwinia</w:t>
      </w:r>
      <w:r w:rsidRPr="00816E1D">
        <w:t xml:space="preserve"> and </w:t>
      </w:r>
      <w:r w:rsidRPr="00816E1D">
        <w:rPr>
          <w:i/>
        </w:rPr>
        <w:t>Dietzia</w:t>
      </w:r>
      <w:r w:rsidRPr="00816E1D">
        <w:t xml:space="preserve"> having greater mean relative abundance than at the other two </w:t>
      </w:r>
      <w:r w:rsidR="00C971E3">
        <w:t xml:space="preserve">sampling </w:t>
      </w:r>
      <w:r w:rsidRPr="00816E1D">
        <w:t xml:space="preserve">regions (13.3% and 7.6%, respectively). Across habitat </w:t>
      </w:r>
      <w:r w:rsidR="00337C20">
        <w:t>types</w:t>
      </w:r>
      <w:r w:rsidRPr="00816E1D">
        <w:t xml:space="preserve">, </w:t>
      </w:r>
      <w:r w:rsidRPr="00816E1D">
        <w:rPr>
          <w:i/>
        </w:rPr>
        <w:t xml:space="preserve">Sphingomonas </w:t>
      </w:r>
      <w:r w:rsidRPr="00816E1D">
        <w:t>was the domina</w:t>
      </w:r>
      <w:r w:rsidR="00651272">
        <w:t>nt</w:t>
      </w:r>
      <w:r w:rsidRPr="00816E1D">
        <w:t xml:space="preserve"> genera (mean relative abundance at pasture palms: 69.8%, peridomestic palms: 68.1%, and forest remnant palms: 55.6%) (Fig. </w:t>
      </w:r>
      <w:r w:rsidR="00E074D7" w:rsidRPr="00816E1D">
        <w:t>3</w:t>
      </w:r>
      <w:r w:rsidRPr="00816E1D">
        <w:t>). Similar to Veraguas regions,</w:t>
      </w:r>
      <w:r w:rsidR="055ADDFB">
        <w:t xml:space="preserve"> in bugs captured from</w:t>
      </w:r>
      <w:r w:rsidRPr="00816E1D">
        <w:t xml:space="preserve"> forest remnant palms, </w:t>
      </w:r>
      <w:r w:rsidRPr="00816E1D">
        <w:rPr>
          <w:i/>
        </w:rPr>
        <w:t xml:space="preserve">Sphingomonas </w:t>
      </w:r>
      <w:r w:rsidRPr="00816E1D">
        <w:t>displayed a lower relative abundance</w:t>
      </w:r>
      <w:r w:rsidR="312962E0">
        <w:t xml:space="preserve">, </w:t>
      </w:r>
      <w:r w:rsidRPr="00816E1D">
        <w:t xml:space="preserve">with </w:t>
      </w:r>
      <w:r w:rsidRPr="00816E1D">
        <w:rPr>
          <w:i/>
        </w:rPr>
        <w:t>Erwinia</w:t>
      </w:r>
      <w:r w:rsidRPr="00816E1D">
        <w:t xml:space="preserve"> displaying 20% mean relative abundance, which was greater than pasture and peridomestic palms. Accounting for </w:t>
      </w:r>
      <w:r w:rsidR="00EC2D45">
        <w:t xml:space="preserve">dominant </w:t>
      </w:r>
      <w:r w:rsidRPr="00816E1D">
        <w:t xml:space="preserve">blood meal genera, individuals that fed on </w:t>
      </w:r>
      <w:r w:rsidRPr="00816E1D">
        <w:rPr>
          <w:i/>
        </w:rPr>
        <w:t>Didelphis</w:t>
      </w:r>
      <w:r w:rsidRPr="00816E1D">
        <w:t xml:space="preserve"> displayed lower </w:t>
      </w:r>
      <w:r w:rsidRPr="00816E1D">
        <w:rPr>
          <w:i/>
        </w:rPr>
        <w:t xml:space="preserve">Sphingomonas </w:t>
      </w:r>
      <w:r w:rsidRPr="00816E1D">
        <w:t xml:space="preserve">(46.0%) and </w:t>
      </w:r>
      <w:r w:rsidRPr="00816E1D">
        <w:rPr>
          <w:i/>
        </w:rPr>
        <w:t>Erwinia</w:t>
      </w:r>
      <w:r w:rsidRPr="00816E1D">
        <w:t xml:space="preserve"> (21.4%)</w:t>
      </w:r>
      <w:r w:rsidR="00F30E12">
        <w:t xml:space="preserve"> than</w:t>
      </w:r>
      <w:r w:rsidR="00787D71">
        <w:t xml:space="preserve"> the</w:t>
      </w:r>
      <w:r w:rsidR="00F30E12">
        <w:t xml:space="preserve"> </w:t>
      </w:r>
      <w:r w:rsidR="00F30E12" w:rsidRPr="00F30E12">
        <w:rPr>
          <w:i/>
          <w:iCs/>
          <w:rPrChange w:id="103" w:author="Kaylee  Arnold" w:date="2022-09-12T14:41:00Z">
            <w:rPr/>
          </w:rPrChange>
        </w:rPr>
        <w:t>Heteromys</w:t>
      </w:r>
      <w:r w:rsidR="00F30E12">
        <w:t xml:space="preserve"> and </w:t>
      </w:r>
      <w:r w:rsidR="00F30E12" w:rsidRPr="00F30E12">
        <w:rPr>
          <w:i/>
          <w:iCs/>
          <w:rPrChange w:id="104" w:author="Kaylee  Arnold" w:date="2022-09-12T14:41:00Z">
            <w:rPr/>
          </w:rPrChange>
        </w:rPr>
        <w:t>Philander</w:t>
      </w:r>
      <w:r w:rsidR="00F30E12">
        <w:t>-fed individuals</w:t>
      </w:r>
      <w:r w:rsidR="00EC2D45">
        <w:t>.</w:t>
      </w:r>
      <w:r w:rsidRPr="00816E1D">
        <w:t xml:space="preserve"> Notably, the </w:t>
      </w:r>
      <w:r w:rsidRPr="00816E1D">
        <w:rPr>
          <w:i/>
        </w:rPr>
        <w:t>Didelphis</w:t>
      </w:r>
      <w:r w:rsidRPr="00816E1D">
        <w:t xml:space="preserve">-fed samples also </w:t>
      </w:r>
      <w:r>
        <w:t>ha</w:t>
      </w:r>
      <w:r w:rsidR="2A41D3F7">
        <w:t>d</w:t>
      </w:r>
      <w:r w:rsidRPr="00816E1D">
        <w:t xml:space="preserve"> a greater mean abundance of </w:t>
      </w:r>
      <w:r w:rsidRPr="00816E1D">
        <w:rPr>
          <w:i/>
        </w:rPr>
        <w:t xml:space="preserve">Dietzia </w:t>
      </w:r>
      <w:r w:rsidRPr="00816E1D">
        <w:t xml:space="preserve">than </w:t>
      </w:r>
      <w:r w:rsidR="004F4AE8">
        <w:t>those</w:t>
      </w:r>
      <w:r>
        <w:t xml:space="preserve"> </w:t>
      </w:r>
      <w:r w:rsidRPr="00816E1D">
        <w:t xml:space="preserve">fed on the other vertebrates (Fig. </w:t>
      </w:r>
      <w:r w:rsidR="00E074D7" w:rsidRPr="00816E1D">
        <w:t>4</w:t>
      </w:r>
      <w:r w:rsidRPr="00816E1D">
        <w:t>).</w:t>
      </w:r>
    </w:p>
    <w:p w14:paraId="00000031" w14:textId="7D860465" w:rsidR="00113DB6" w:rsidRPr="00816E1D" w:rsidRDefault="00113DB6" w:rsidP="00804401">
      <w:pPr>
        <w:spacing w:line="480" w:lineRule="auto"/>
      </w:pPr>
    </w:p>
    <w:p w14:paraId="468AF321" w14:textId="454F89A1" w:rsidR="006A3AB1" w:rsidRPr="00816E1D" w:rsidRDefault="00E074D7" w:rsidP="00804401">
      <w:pPr>
        <w:spacing w:line="480" w:lineRule="auto"/>
        <w:rPr>
          <w:b/>
          <w:bCs/>
        </w:rPr>
      </w:pPr>
      <w:r w:rsidRPr="00816E1D">
        <w:rPr>
          <w:b/>
          <w:bCs/>
        </w:rPr>
        <w:t>Gut microbial composition and structure across sampling regions.</w:t>
      </w:r>
    </w:p>
    <w:p w14:paraId="73833D30" w14:textId="1784FF24" w:rsidR="0064329D" w:rsidRDefault="00F15E5E" w:rsidP="00804401">
      <w:pPr>
        <w:spacing w:line="480" w:lineRule="auto"/>
        <w:ind w:firstLine="720"/>
      </w:pPr>
      <w:r w:rsidRPr="00816E1D">
        <w:rPr>
          <w:b/>
          <w:i/>
          <w:iCs/>
        </w:rPr>
        <w:t>Alpha Diversity (within sample diversity).</w:t>
      </w:r>
      <w:r w:rsidRPr="00816E1D">
        <w:rPr>
          <w:b/>
        </w:rPr>
        <w:t xml:space="preserve"> </w:t>
      </w:r>
      <w:r w:rsidRPr="00816E1D">
        <w:t xml:space="preserve">At Veraguas, alpha diversity was greatest across </w:t>
      </w:r>
      <w:r w:rsidR="009728A1">
        <w:t xml:space="preserve">ASV </w:t>
      </w:r>
      <w:r w:rsidR="000A7D40" w:rsidRPr="00816E1D">
        <w:t xml:space="preserve">richness, Shannon diversity, </w:t>
      </w:r>
      <w:r w:rsidR="00CB7B5F">
        <w:t xml:space="preserve">and </w:t>
      </w:r>
      <w:r w:rsidR="00397BD3">
        <w:t xml:space="preserve">Faith’s </w:t>
      </w:r>
      <w:r w:rsidR="00FD664B">
        <w:t>p</w:t>
      </w:r>
      <w:r w:rsidR="000A7D40" w:rsidRPr="00816E1D">
        <w:t xml:space="preserve">hylogenetic diversity </w:t>
      </w:r>
      <w:r w:rsidRPr="00816E1D">
        <w:t>(</w:t>
      </w:r>
      <w:commentRangeStart w:id="105"/>
      <w:r w:rsidRPr="00816E1D">
        <w:t xml:space="preserve">Fig. </w:t>
      </w:r>
      <w:r w:rsidR="00C96351">
        <w:t>S1</w:t>
      </w:r>
      <w:commentRangeEnd w:id="105"/>
      <w:r w:rsidR="006025F8">
        <w:rPr>
          <w:rStyle w:val="CommentReference"/>
          <w:rFonts w:eastAsiaTheme="minorHAnsi" w:cstheme="minorBidi"/>
        </w:rPr>
        <w:commentReference w:id="105"/>
      </w:r>
      <w:r w:rsidRPr="00816E1D">
        <w:t xml:space="preserve">) and </w:t>
      </w:r>
      <w:r w:rsidR="0071108A">
        <w:t xml:space="preserve">was </w:t>
      </w:r>
      <w:r w:rsidRPr="00816E1D">
        <w:t xml:space="preserve">significantly different compared to samples from </w:t>
      </w:r>
      <w:r w:rsidR="00EE2A92" w:rsidRPr="00816E1D">
        <w:t xml:space="preserve">both </w:t>
      </w:r>
      <w:r w:rsidRPr="00816E1D">
        <w:t xml:space="preserve">La Chorrera (Richness: </w:t>
      </w:r>
      <w:r w:rsidRPr="00816E1D">
        <w:rPr>
          <w:i/>
        </w:rPr>
        <w:t>p</w:t>
      </w:r>
      <w:r w:rsidRPr="00816E1D">
        <w:t xml:space="preserve"> &lt; 0.001; Shannon </w:t>
      </w:r>
      <w:r w:rsidR="008376BA">
        <w:t>d</w:t>
      </w:r>
      <w:r w:rsidRPr="00816E1D">
        <w:t xml:space="preserve">iversity: </w:t>
      </w:r>
      <w:r w:rsidRPr="00816E1D">
        <w:rPr>
          <w:i/>
        </w:rPr>
        <w:t>p</w:t>
      </w:r>
      <w:r w:rsidRPr="00816E1D">
        <w:t xml:space="preserve"> &lt; 0.001; Faith’s </w:t>
      </w:r>
      <w:r w:rsidR="008376BA">
        <w:t>p</w:t>
      </w:r>
      <w:r w:rsidRPr="00816E1D">
        <w:t xml:space="preserve">hylogenetic </w:t>
      </w:r>
      <w:r w:rsidR="008376BA">
        <w:t>d</w:t>
      </w:r>
      <w:r w:rsidRPr="00816E1D">
        <w:t xml:space="preserve">iversity: </w:t>
      </w:r>
      <w:r w:rsidRPr="00816E1D">
        <w:rPr>
          <w:i/>
        </w:rPr>
        <w:t>p</w:t>
      </w:r>
      <w:r w:rsidRPr="00816E1D">
        <w:t xml:space="preserve"> &lt; 0.001</w:t>
      </w:r>
      <w:r w:rsidR="00EE2A92" w:rsidRPr="00816E1D">
        <w:t xml:space="preserve">; Pielou’s </w:t>
      </w:r>
      <w:r w:rsidR="00282188">
        <w:t>e</w:t>
      </w:r>
      <w:r w:rsidR="00EE2A92" w:rsidRPr="00816E1D">
        <w:t xml:space="preserve">venness: </w:t>
      </w:r>
      <w:r w:rsidR="00EE2A92" w:rsidRPr="00816E1D">
        <w:rPr>
          <w:i/>
          <w:iCs/>
        </w:rPr>
        <w:t xml:space="preserve">p </w:t>
      </w:r>
      <w:r w:rsidR="00EE2A92" w:rsidRPr="00816E1D">
        <w:t>= 0.92</w:t>
      </w:r>
      <w:r w:rsidRPr="00816E1D">
        <w:t xml:space="preserve">) and Capira (Richness: </w:t>
      </w:r>
      <w:r w:rsidRPr="00816E1D">
        <w:rPr>
          <w:i/>
        </w:rPr>
        <w:t>p</w:t>
      </w:r>
      <w:r w:rsidRPr="00816E1D">
        <w:t xml:space="preserve"> = 0.0025; Shannon </w:t>
      </w:r>
      <w:r w:rsidR="00956299">
        <w:t>d</w:t>
      </w:r>
      <w:r w:rsidRPr="00816E1D">
        <w:t xml:space="preserve">iversity </w:t>
      </w:r>
      <w:r w:rsidR="00956299">
        <w:t>i</w:t>
      </w:r>
      <w:r w:rsidRPr="00816E1D">
        <w:t xml:space="preserve">ndex: </w:t>
      </w:r>
      <w:r w:rsidRPr="00816E1D">
        <w:rPr>
          <w:i/>
        </w:rPr>
        <w:t>p</w:t>
      </w:r>
      <w:r w:rsidRPr="00816E1D">
        <w:t xml:space="preserve"> &lt; 0.001; Faith’s </w:t>
      </w:r>
      <w:r w:rsidR="00B55AD6">
        <w:t>p</w:t>
      </w:r>
      <w:r w:rsidRPr="00816E1D">
        <w:t xml:space="preserve">hylogenetic </w:t>
      </w:r>
      <w:r w:rsidR="00956299">
        <w:t>d</w:t>
      </w:r>
      <w:r w:rsidRPr="00816E1D">
        <w:t xml:space="preserve">iversity: </w:t>
      </w:r>
      <w:r w:rsidRPr="00816E1D">
        <w:rPr>
          <w:i/>
        </w:rPr>
        <w:t>p</w:t>
      </w:r>
      <w:r w:rsidRPr="00816E1D">
        <w:t xml:space="preserve"> = 0.00</w:t>
      </w:r>
      <w:r w:rsidR="001835CD" w:rsidRPr="00816E1D">
        <w:t xml:space="preserve">59; Pielou’s </w:t>
      </w:r>
      <w:r w:rsidR="00956299">
        <w:t>e</w:t>
      </w:r>
      <w:r w:rsidR="001835CD" w:rsidRPr="00816E1D">
        <w:t xml:space="preserve">venness: </w:t>
      </w:r>
      <w:r w:rsidR="001835CD" w:rsidRPr="00816E1D">
        <w:rPr>
          <w:i/>
          <w:iCs/>
        </w:rPr>
        <w:t>p</w:t>
      </w:r>
      <w:r w:rsidR="001835CD" w:rsidRPr="00816E1D">
        <w:t xml:space="preserve"> = 0.92</w:t>
      </w:r>
      <w:r w:rsidR="005471B1">
        <w:t>)</w:t>
      </w:r>
      <w:r w:rsidR="00A051D2" w:rsidRPr="00816E1D">
        <w:t xml:space="preserve"> </w:t>
      </w:r>
      <w:r w:rsidR="005471B1">
        <w:t>(</w:t>
      </w:r>
      <w:r w:rsidR="0026088D">
        <w:t>Table</w:t>
      </w:r>
      <w:r w:rsidR="00EE2A92" w:rsidRPr="00816E1D">
        <w:t xml:space="preserve"> </w:t>
      </w:r>
      <w:r w:rsidR="00DC435F">
        <w:t>S2</w:t>
      </w:r>
      <w:r w:rsidR="00EE2A92" w:rsidRPr="00816E1D">
        <w:t>)</w:t>
      </w:r>
      <w:r w:rsidRPr="00816E1D">
        <w:t xml:space="preserve">. Between </w:t>
      </w:r>
      <w:r w:rsidR="007A72F1" w:rsidRPr="00816E1D">
        <w:t xml:space="preserve">the two </w:t>
      </w:r>
      <w:r w:rsidR="00BA6032">
        <w:t xml:space="preserve">Panama </w:t>
      </w:r>
      <w:r w:rsidR="00BA6032" w:rsidRPr="00816E1D">
        <w:t>Canal</w:t>
      </w:r>
      <w:r w:rsidR="007A72F1" w:rsidRPr="00816E1D">
        <w:t xml:space="preserve"> sites, </w:t>
      </w:r>
      <w:r w:rsidRPr="00816E1D">
        <w:t>Capira</w:t>
      </w:r>
      <w:r w:rsidR="007A72F1" w:rsidRPr="00816E1D">
        <w:t xml:space="preserve"> </w:t>
      </w:r>
      <w:r w:rsidR="494A737D">
        <w:t xml:space="preserve">had </w:t>
      </w:r>
      <w:r w:rsidR="11B331FC">
        <w:t>greater</w:t>
      </w:r>
      <w:r w:rsidRPr="00816E1D">
        <w:t xml:space="preserve"> ASV richness and Shannon diversity (Richness: </w:t>
      </w:r>
      <w:r w:rsidRPr="00816E1D">
        <w:rPr>
          <w:i/>
        </w:rPr>
        <w:t>p</w:t>
      </w:r>
      <w:r w:rsidRPr="00816E1D">
        <w:t xml:space="preserve"> = 0.017; Shannon </w:t>
      </w:r>
      <w:r w:rsidR="003011D7">
        <w:t>d</w:t>
      </w:r>
      <w:r w:rsidRPr="00816E1D">
        <w:t xml:space="preserve">iversity: </w:t>
      </w:r>
      <w:r w:rsidRPr="00816E1D">
        <w:rPr>
          <w:i/>
        </w:rPr>
        <w:t>p</w:t>
      </w:r>
      <w:r w:rsidRPr="00816E1D">
        <w:t xml:space="preserve"> = 0.044</w:t>
      </w:r>
      <w:r w:rsidR="005471B1">
        <w:t>)</w:t>
      </w:r>
      <w:r w:rsidR="001A03A3">
        <w:t xml:space="preserve"> </w:t>
      </w:r>
      <w:r w:rsidR="005471B1">
        <w:t>(</w:t>
      </w:r>
      <w:r w:rsidR="00856F73">
        <w:t>Fig. S1)</w:t>
      </w:r>
      <w:r w:rsidR="00FF0F4F">
        <w:t xml:space="preserve"> </w:t>
      </w:r>
      <w:r w:rsidR="7A381A2C">
        <w:t xml:space="preserve">compared to La </w:t>
      </w:r>
      <w:r w:rsidR="001D5CBB">
        <w:t>Chorrera</w:t>
      </w:r>
      <w:r w:rsidR="004F4AE8">
        <w:t>; however,</w:t>
      </w:r>
      <w:r w:rsidRPr="00816E1D">
        <w:t xml:space="preserve"> there was no difference in Faith’s phylogenetic diversity </w:t>
      </w:r>
      <w:r w:rsidR="000A7D40" w:rsidRPr="00816E1D">
        <w:t xml:space="preserve">or Pielou’s evenness </w:t>
      </w:r>
      <w:r w:rsidRPr="00816E1D">
        <w:t>(</w:t>
      </w:r>
      <w:r w:rsidRPr="00816E1D">
        <w:rPr>
          <w:i/>
        </w:rPr>
        <w:t>p</w:t>
      </w:r>
      <w:r w:rsidRPr="00816E1D">
        <w:t xml:space="preserve"> = 0.501</w:t>
      </w:r>
      <w:r w:rsidR="000A7D40" w:rsidRPr="00816E1D">
        <w:t xml:space="preserve"> and </w:t>
      </w:r>
      <w:r w:rsidR="000A7D40" w:rsidRPr="00816E1D">
        <w:rPr>
          <w:i/>
          <w:iCs/>
        </w:rPr>
        <w:t xml:space="preserve">p </w:t>
      </w:r>
      <w:r w:rsidR="000A7D40" w:rsidRPr="00816E1D">
        <w:t>= 0.917</w:t>
      </w:r>
      <w:r w:rsidR="001835CD" w:rsidRPr="00816E1D">
        <w:t>, respectively</w:t>
      </w:r>
      <w:r w:rsidR="005471B1">
        <w:t>)</w:t>
      </w:r>
      <w:r w:rsidR="008470DE">
        <w:t xml:space="preserve"> </w:t>
      </w:r>
      <w:r w:rsidR="005471B1">
        <w:t>(</w:t>
      </w:r>
      <w:r w:rsidR="008470DE">
        <w:t xml:space="preserve">Fig. </w:t>
      </w:r>
      <w:r w:rsidR="00FC5959">
        <w:t>S1</w:t>
      </w:r>
      <w:r w:rsidR="001A03A3">
        <w:t xml:space="preserve">; </w:t>
      </w:r>
      <w:r w:rsidR="00FF0F4F">
        <w:t>Table S2)</w:t>
      </w:r>
      <w:r w:rsidRPr="00816E1D">
        <w:t xml:space="preserve">. </w:t>
      </w:r>
    </w:p>
    <w:p w14:paraId="663999D6" w14:textId="1F6950C4" w:rsidR="001835CD" w:rsidRPr="00816E1D" w:rsidRDefault="00C92859" w:rsidP="00804401">
      <w:pPr>
        <w:spacing w:line="480" w:lineRule="auto"/>
        <w:ind w:firstLine="720"/>
      </w:pPr>
      <w:r w:rsidRPr="00816E1D">
        <w:t xml:space="preserve">To examine </w:t>
      </w:r>
      <w:r w:rsidR="003675CC" w:rsidRPr="00816E1D">
        <w:t xml:space="preserve">associations between </w:t>
      </w:r>
      <w:r w:rsidRPr="00816E1D">
        <w:t xml:space="preserve">sampling region </w:t>
      </w:r>
      <w:r w:rsidR="003675CC" w:rsidRPr="00816E1D">
        <w:t xml:space="preserve">and gut bacterial diversity </w:t>
      </w:r>
      <w:r w:rsidRPr="00816E1D">
        <w:t xml:space="preserve">more closely, the dataset was split by habitat type. </w:t>
      </w:r>
      <w:r w:rsidR="0083511D" w:rsidRPr="00816E1D">
        <w:t xml:space="preserve">When only examining pasture palms, a slightly different pattern </w:t>
      </w:r>
      <w:r w:rsidR="00BA6032">
        <w:t>was</w:t>
      </w:r>
      <w:r w:rsidR="00BA6032" w:rsidRPr="00816E1D">
        <w:t xml:space="preserve"> </w:t>
      </w:r>
      <w:r w:rsidR="0083511D" w:rsidRPr="00816E1D">
        <w:t xml:space="preserve">found. </w:t>
      </w:r>
      <w:r w:rsidR="3BD850D5">
        <w:t xml:space="preserve">Vector gut microbial diversity in </w:t>
      </w:r>
      <w:r w:rsidR="00CF5CCA">
        <w:t>V</w:t>
      </w:r>
      <w:r w:rsidR="0083511D" w:rsidRPr="00816E1D">
        <w:t xml:space="preserve">eraguas </w:t>
      </w:r>
      <w:r w:rsidR="00582034">
        <w:t>was</w:t>
      </w:r>
      <w:r w:rsidR="0083511D" w:rsidRPr="00816E1D">
        <w:t xml:space="preserve"> significantly greater than La Chorrera in </w:t>
      </w:r>
      <w:r w:rsidR="006E02E2">
        <w:t xml:space="preserve">ASV </w:t>
      </w:r>
      <w:r w:rsidR="0083511D" w:rsidRPr="00816E1D">
        <w:t>richness (</w:t>
      </w:r>
      <w:r w:rsidR="0083511D" w:rsidRPr="00816E1D">
        <w:rPr>
          <w:i/>
          <w:iCs/>
        </w:rPr>
        <w:t>p</w:t>
      </w:r>
      <w:r w:rsidR="0083511D" w:rsidRPr="00816E1D">
        <w:t xml:space="preserve"> = 0.0019) and Shannon </w:t>
      </w:r>
      <w:r w:rsidR="00A57C63">
        <w:t>d</w:t>
      </w:r>
      <w:r w:rsidR="0083511D" w:rsidRPr="00816E1D">
        <w:t>iversity (</w:t>
      </w:r>
      <w:r w:rsidR="0083511D" w:rsidRPr="00816E1D">
        <w:rPr>
          <w:i/>
          <w:iCs/>
        </w:rPr>
        <w:t>p</w:t>
      </w:r>
      <w:r w:rsidR="0083511D" w:rsidRPr="00816E1D">
        <w:t xml:space="preserve"> &lt; 0.001) and only significantly greater than Capira in Shannon </w:t>
      </w:r>
      <w:r w:rsidR="00B928C0">
        <w:t>d</w:t>
      </w:r>
      <w:r w:rsidR="0083511D" w:rsidRPr="00816E1D">
        <w:t>iversity (</w:t>
      </w:r>
      <w:r w:rsidR="0083511D" w:rsidRPr="00816E1D">
        <w:rPr>
          <w:i/>
          <w:iCs/>
        </w:rPr>
        <w:t>p</w:t>
      </w:r>
      <w:r w:rsidR="007A72F1" w:rsidRPr="00816E1D">
        <w:t xml:space="preserve"> = 0.019)</w:t>
      </w:r>
      <w:r w:rsidR="00895002">
        <w:t xml:space="preserve"> </w:t>
      </w:r>
      <w:r w:rsidR="00935680">
        <w:t>(Fig</w:t>
      </w:r>
      <w:r w:rsidR="00FB3A7B">
        <w:t>.</w:t>
      </w:r>
      <w:r w:rsidR="00935680">
        <w:t xml:space="preserve"> 5; Table 1)</w:t>
      </w:r>
      <w:r w:rsidR="007A72F1" w:rsidRPr="00816E1D">
        <w:t>. Additionally, Capira had greater richness (</w:t>
      </w:r>
      <w:r w:rsidR="007A72F1" w:rsidRPr="00816E1D">
        <w:rPr>
          <w:i/>
          <w:iCs/>
        </w:rPr>
        <w:t>p</w:t>
      </w:r>
      <w:r w:rsidR="007A72F1" w:rsidRPr="00816E1D">
        <w:t xml:space="preserve"> = 0.017) and Shannon </w:t>
      </w:r>
      <w:r w:rsidR="0033604C">
        <w:t>d</w:t>
      </w:r>
      <w:r w:rsidR="007A72F1" w:rsidRPr="00816E1D">
        <w:t>iversity (</w:t>
      </w:r>
      <w:r w:rsidR="007A72F1" w:rsidRPr="00816E1D">
        <w:rPr>
          <w:i/>
          <w:iCs/>
        </w:rPr>
        <w:t>p</w:t>
      </w:r>
      <w:r w:rsidR="007A72F1" w:rsidRPr="00816E1D">
        <w:t xml:space="preserve"> = 0.019) when compared to La Chorrera palms</w:t>
      </w:r>
      <w:r w:rsidR="00E94CB1">
        <w:t xml:space="preserve"> (Fig. </w:t>
      </w:r>
      <w:r w:rsidR="0053363D">
        <w:t>5</w:t>
      </w:r>
      <w:r w:rsidR="00E94CB1">
        <w:t xml:space="preserve">; Table </w:t>
      </w:r>
      <w:r w:rsidR="00895002">
        <w:t>1</w:t>
      </w:r>
      <w:r w:rsidR="00BE1D17">
        <w:t>)</w:t>
      </w:r>
      <w:r w:rsidR="007A72F1" w:rsidRPr="00816E1D">
        <w:t xml:space="preserve">. </w:t>
      </w:r>
      <w:r w:rsidR="00C171D8" w:rsidRPr="00816E1D">
        <w:t xml:space="preserve">Across all peridomestic palms, samples collected at Veraguas </w:t>
      </w:r>
      <w:r w:rsidR="0A5391EB">
        <w:t xml:space="preserve">were </w:t>
      </w:r>
      <w:r w:rsidR="00C171D8" w:rsidRPr="00816E1D">
        <w:t>also significantly greater than samples collected at Capira and La Chorrera in richness (</w:t>
      </w:r>
      <w:r w:rsidR="00C171D8" w:rsidRPr="00816E1D">
        <w:rPr>
          <w:i/>
          <w:iCs/>
        </w:rPr>
        <w:t>p</w:t>
      </w:r>
      <w:r w:rsidR="00C171D8" w:rsidRPr="00816E1D">
        <w:t xml:space="preserve"> &lt; 0.001</w:t>
      </w:r>
      <w:r w:rsidR="00F43823">
        <w:t>;</w:t>
      </w:r>
      <w:r w:rsidR="00C171D8" w:rsidRPr="00816E1D">
        <w:t xml:space="preserve"> </w:t>
      </w:r>
      <w:r w:rsidR="00C171D8" w:rsidRPr="00816E1D">
        <w:rPr>
          <w:i/>
          <w:iCs/>
        </w:rPr>
        <w:t>p</w:t>
      </w:r>
      <w:r w:rsidR="00C171D8" w:rsidRPr="00816E1D">
        <w:t xml:space="preserve"> &lt; 0.001</w:t>
      </w:r>
      <w:r w:rsidR="00F43823">
        <w:t>,</w:t>
      </w:r>
      <w:r w:rsidR="00C171D8" w:rsidRPr="00816E1D">
        <w:t xml:space="preserve"> respectively), Shannon </w:t>
      </w:r>
      <w:r w:rsidR="00390092">
        <w:t>d</w:t>
      </w:r>
      <w:r w:rsidR="00C171D8" w:rsidRPr="00816E1D">
        <w:t>iversity (</w:t>
      </w:r>
      <w:r w:rsidR="00C171D8" w:rsidRPr="00816E1D">
        <w:rPr>
          <w:i/>
          <w:iCs/>
        </w:rPr>
        <w:t>p</w:t>
      </w:r>
      <w:r w:rsidR="00C171D8" w:rsidRPr="00816E1D">
        <w:t xml:space="preserve"> = 0.0015; </w:t>
      </w:r>
      <w:r w:rsidR="00C171D8" w:rsidRPr="00816E1D">
        <w:rPr>
          <w:i/>
          <w:iCs/>
        </w:rPr>
        <w:t>p</w:t>
      </w:r>
      <w:r w:rsidR="00C171D8" w:rsidRPr="00816E1D">
        <w:t xml:space="preserve"> &lt; 0.001), and Faith’s </w:t>
      </w:r>
      <w:r w:rsidR="00390092">
        <w:t>p</w:t>
      </w:r>
      <w:r w:rsidR="00C171D8" w:rsidRPr="00816E1D">
        <w:t xml:space="preserve">hylogenetic </w:t>
      </w:r>
      <w:r w:rsidR="00390092">
        <w:t>d</w:t>
      </w:r>
      <w:r w:rsidR="00C171D8" w:rsidRPr="00816E1D">
        <w:t>iversity (</w:t>
      </w:r>
      <w:r w:rsidR="00C171D8" w:rsidRPr="00816E1D">
        <w:rPr>
          <w:i/>
          <w:iCs/>
        </w:rPr>
        <w:t>p</w:t>
      </w:r>
      <w:r w:rsidR="00C171D8" w:rsidRPr="00816E1D">
        <w:t xml:space="preserve"> &lt; 0.001</w:t>
      </w:r>
      <w:r w:rsidR="00F43823">
        <w:t>;</w:t>
      </w:r>
      <w:r w:rsidR="00C171D8" w:rsidRPr="00816E1D">
        <w:t xml:space="preserve"> </w:t>
      </w:r>
      <w:r w:rsidR="00C171D8" w:rsidRPr="00816E1D">
        <w:rPr>
          <w:i/>
          <w:iCs/>
        </w:rPr>
        <w:t>p</w:t>
      </w:r>
      <w:r w:rsidR="00C171D8" w:rsidRPr="00816E1D">
        <w:t xml:space="preserve"> &lt; 0.001). However, at peridomestic palms, there was no difference in alpha diversity between Capira </w:t>
      </w:r>
      <w:r w:rsidR="00782E0C">
        <w:t>and</w:t>
      </w:r>
      <w:r w:rsidR="00C171D8" w:rsidRPr="00816E1D">
        <w:t xml:space="preserve"> La </w:t>
      </w:r>
      <w:r w:rsidR="001F1C8B" w:rsidRPr="00816E1D">
        <w:t>Chorrera</w:t>
      </w:r>
      <w:r w:rsidR="00782E0C">
        <w:t xml:space="preserve"> samples</w:t>
      </w:r>
      <w:r w:rsidR="00F475E3">
        <w:t xml:space="preserve"> (Fig. </w:t>
      </w:r>
      <w:r w:rsidR="00C96351">
        <w:t>6</w:t>
      </w:r>
      <w:r w:rsidR="00F475E3">
        <w:t xml:space="preserve">, Table </w:t>
      </w:r>
      <w:r w:rsidR="00F35F50">
        <w:t>2</w:t>
      </w:r>
      <w:r w:rsidR="00F475E3">
        <w:t>)</w:t>
      </w:r>
      <w:r w:rsidR="001F1C8B" w:rsidRPr="00816E1D">
        <w:t>.</w:t>
      </w:r>
      <w:r w:rsidR="00C171D8" w:rsidRPr="00816E1D">
        <w:t xml:space="preserve"> </w:t>
      </w:r>
      <w:r w:rsidR="007A72F1" w:rsidRPr="00816E1D">
        <w:t xml:space="preserve">Forest </w:t>
      </w:r>
      <w:r w:rsidR="007A72F1" w:rsidRPr="00816E1D">
        <w:lastRenderedPageBreak/>
        <w:t xml:space="preserve">remnant palms were only sampled in Veraguas and were therefore not compared to any other sampling regions. </w:t>
      </w:r>
    </w:p>
    <w:p w14:paraId="3D49A040" w14:textId="014D3567" w:rsidR="005F1E8E" w:rsidRDefault="007A72F1" w:rsidP="00804401">
      <w:pPr>
        <w:spacing w:line="480" w:lineRule="auto"/>
        <w:ind w:firstLine="720"/>
      </w:pPr>
      <w:r w:rsidRPr="00816E1D">
        <w:rPr>
          <w:b/>
          <w:bCs/>
          <w:i/>
          <w:iCs/>
        </w:rPr>
        <w:t xml:space="preserve">Mixed </w:t>
      </w:r>
      <w:r w:rsidR="00EB2B50" w:rsidRPr="00816E1D">
        <w:rPr>
          <w:b/>
          <w:bCs/>
          <w:i/>
          <w:iCs/>
        </w:rPr>
        <w:t>l</w:t>
      </w:r>
      <w:r w:rsidRPr="00816E1D">
        <w:rPr>
          <w:b/>
          <w:bCs/>
          <w:i/>
          <w:iCs/>
        </w:rPr>
        <w:t xml:space="preserve">inear </w:t>
      </w:r>
      <w:r w:rsidR="00EB2B50" w:rsidRPr="00816E1D">
        <w:rPr>
          <w:b/>
          <w:bCs/>
          <w:i/>
          <w:iCs/>
        </w:rPr>
        <w:t>m</w:t>
      </w:r>
      <w:r w:rsidRPr="00816E1D">
        <w:rPr>
          <w:b/>
          <w:bCs/>
          <w:i/>
          <w:iCs/>
        </w:rPr>
        <w:t>odels</w:t>
      </w:r>
      <w:r w:rsidR="00EB2B50" w:rsidRPr="00816E1D">
        <w:rPr>
          <w:b/>
          <w:bCs/>
          <w:i/>
          <w:iCs/>
        </w:rPr>
        <w:t xml:space="preserve"> </w:t>
      </w:r>
      <w:r w:rsidR="00ED6B02" w:rsidRPr="00816E1D">
        <w:rPr>
          <w:b/>
          <w:bCs/>
          <w:i/>
          <w:iCs/>
        </w:rPr>
        <w:t xml:space="preserve">for alpha diversity. </w:t>
      </w:r>
      <w:r w:rsidR="00E9795C" w:rsidRPr="00816E1D">
        <w:t xml:space="preserve">Across all alpha diversity metrics, </w:t>
      </w:r>
      <w:r w:rsidR="00782E0C">
        <w:t xml:space="preserve">the </w:t>
      </w:r>
      <w:r w:rsidR="00E9795C" w:rsidRPr="00816E1D">
        <w:t xml:space="preserve">best fit models (lowest AIC value) </w:t>
      </w:r>
      <w:r w:rsidR="008A42B1">
        <w:t>were</w:t>
      </w:r>
      <w:r w:rsidR="00645895">
        <w:t xml:space="preserve"> either the null model (no fixed effects), </w:t>
      </w:r>
      <w:r w:rsidR="006E12C6">
        <w:t>had</w:t>
      </w:r>
      <w:r w:rsidR="006E12C6" w:rsidRPr="00816E1D">
        <w:t xml:space="preserve"> </w:t>
      </w:r>
      <w:r w:rsidR="0094456F">
        <w:t xml:space="preserve">sampling region </w:t>
      </w:r>
      <w:r w:rsidR="00E9795C" w:rsidRPr="00816E1D">
        <w:t>as the sole fixed effect</w:t>
      </w:r>
      <w:r w:rsidR="004566AD">
        <w:t xml:space="preserve"> (</w:t>
      </w:r>
      <w:r w:rsidR="00AF6383">
        <w:t xml:space="preserve">Richness, </w:t>
      </w:r>
      <w:r w:rsidR="004566AD">
        <w:t xml:space="preserve">Shannon </w:t>
      </w:r>
      <w:r w:rsidR="00095E7A">
        <w:t>diversity</w:t>
      </w:r>
      <w:r w:rsidR="00806C11">
        <w:t>)</w:t>
      </w:r>
      <w:r w:rsidR="00AA7DA0" w:rsidRPr="00816E1D">
        <w:t xml:space="preserve">, </w:t>
      </w:r>
      <w:r w:rsidR="00C34F06">
        <w:t xml:space="preserve">habitat type as the sole fixed effect (Pielou’s evenness) </w:t>
      </w:r>
      <w:r w:rsidR="00AA7DA0" w:rsidRPr="00816E1D">
        <w:t xml:space="preserve">or were best explained by both </w:t>
      </w:r>
      <w:r w:rsidR="001D6CDD">
        <w:t>sampling region</w:t>
      </w:r>
      <w:r w:rsidR="00AA7DA0" w:rsidRPr="00816E1D">
        <w:t xml:space="preserve"> and </w:t>
      </w:r>
      <w:r w:rsidR="00AF6383">
        <w:t>habitat type</w:t>
      </w:r>
      <w:r w:rsidR="001329EA">
        <w:t xml:space="preserve"> (</w:t>
      </w:r>
      <w:r w:rsidR="00C34F06">
        <w:t xml:space="preserve">Faith’s </w:t>
      </w:r>
      <w:r w:rsidR="006C2C3C">
        <w:t>p</w:t>
      </w:r>
      <w:r w:rsidR="00C34F06">
        <w:t xml:space="preserve">hylogenetic </w:t>
      </w:r>
      <w:r w:rsidR="006C2C3C">
        <w:t>d</w:t>
      </w:r>
      <w:r w:rsidR="00C34F06">
        <w:t>iversity</w:t>
      </w:r>
      <w:r w:rsidR="001329EA">
        <w:t>)</w:t>
      </w:r>
      <w:r w:rsidR="00A051D2" w:rsidRPr="00816E1D">
        <w:t xml:space="preserve">. </w:t>
      </w:r>
      <w:r w:rsidR="00AF6383">
        <w:t>Sampling region</w:t>
      </w:r>
      <w:r w:rsidR="00585246" w:rsidRPr="00816E1D">
        <w:t xml:space="preserve"> </w:t>
      </w:r>
      <w:r w:rsidR="00AA7DA0" w:rsidRPr="00816E1D">
        <w:t xml:space="preserve">was strongly </w:t>
      </w:r>
      <w:r w:rsidR="0002020B">
        <w:t xml:space="preserve">only </w:t>
      </w:r>
      <w:r w:rsidR="00AA7DA0" w:rsidRPr="00816E1D">
        <w:t xml:space="preserve">correlated with </w:t>
      </w:r>
      <w:r w:rsidR="00095E7A">
        <w:t>two</w:t>
      </w:r>
      <w:r w:rsidR="00E56487">
        <w:t xml:space="preserve"> of the</w:t>
      </w:r>
      <w:r w:rsidR="005F1E8E">
        <w:t xml:space="preserve"> alpha diversity metric</w:t>
      </w:r>
      <w:r w:rsidR="00E56487">
        <w:t>s</w:t>
      </w:r>
      <w:r w:rsidR="005F1E8E">
        <w:t xml:space="preserve"> (Richness: R</w:t>
      </w:r>
      <w:r w:rsidR="005F1E8E" w:rsidRPr="007040EB">
        <w:rPr>
          <w:vertAlign w:val="superscript"/>
          <w:rPrChange w:id="106" w:author="Kaylee  Arnold" w:date="2022-09-09T07:30:00Z">
            <w:rPr/>
          </w:rPrChange>
        </w:rPr>
        <w:t>2</w:t>
      </w:r>
      <w:r w:rsidR="005F1E8E">
        <w:t xml:space="preserve"> = 0.</w:t>
      </w:r>
      <w:r w:rsidR="00E56487">
        <w:t>13</w:t>
      </w:r>
      <w:r w:rsidR="005754CE">
        <w:t xml:space="preserve">, </w:t>
      </w:r>
      <w:r w:rsidR="005754CE" w:rsidRPr="007040EB">
        <w:rPr>
          <w:i/>
          <w:iCs/>
          <w:rPrChange w:id="107" w:author="Kaylee  Arnold" w:date="2022-09-09T07:30:00Z">
            <w:rPr/>
          </w:rPrChange>
        </w:rPr>
        <w:t>p</w:t>
      </w:r>
      <w:r w:rsidR="005754CE">
        <w:t xml:space="preserve"> </w:t>
      </w:r>
      <w:r w:rsidR="00E56487">
        <w:t>=</w:t>
      </w:r>
      <w:r w:rsidR="005754CE">
        <w:t xml:space="preserve"> 0.00</w:t>
      </w:r>
      <w:r w:rsidR="00E56487">
        <w:t>2</w:t>
      </w:r>
      <w:r w:rsidR="005754CE">
        <w:t xml:space="preserve">; Shannon: </w:t>
      </w:r>
      <w:r w:rsidR="005D5FAA">
        <w:t>R</w:t>
      </w:r>
      <w:r w:rsidR="005D5FAA" w:rsidRPr="007040EB">
        <w:rPr>
          <w:vertAlign w:val="superscript"/>
          <w:rPrChange w:id="108" w:author="Kaylee  Arnold" w:date="2022-09-09T07:30:00Z">
            <w:rPr/>
          </w:rPrChange>
        </w:rPr>
        <w:t>2</w:t>
      </w:r>
      <w:r w:rsidR="005D5FAA">
        <w:t xml:space="preserve"> = 0.</w:t>
      </w:r>
      <w:r w:rsidR="00EA3795">
        <w:t>19</w:t>
      </w:r>
      <w:r w:rsidR="005D5FAA">
        <w:t xml:space="preserve">, </w:t>
      </w:r>
      <w:r w:rsidR="005D5FAA" w:rsidRPr="007040EB">
        <w:rPr>
          <w:i/>
          <w:iCs/>
          <w:rPrChange w:id="109" w:author="Kaylee  Arnold" w:date="2022-09-09T07:30:00Z">
            <w:rPr/>
          </w:rPrChange>
        </w:rPr>
        <w:t>p</w:t>
      </w:r>
      <w:r w:rsidR="005D5FAA">
        <w:t xml:space="preserve"> &lt; 0.001</w:t>
      </w:r>
      <w:r w:rsidR="007040EB">
        <w:t>)</w:t>
      </w:r>
      <w:r w:rsidR="00946505">
        <w:t xml:space="preserve">, while </w:t>
      </w:r>
      <w:r w:rsidR="0002020B">
        <w:t>habitat type</w:t>
      </w:r>
      <w:r w:rsidR="00946505">
        <w:t xml:space="preserve"> was</w:t>
      </w:r>
      <w:r w:rsidR="0002020B">
        <w:t xml:space="preserve"> </w:t>
      </w:r>
      <w:r w:rsidR="00C801DA">
        <w:t>not</w:t>
      </w:r>
      <w:r w:rsidR="00946505">
        <w:t xml:space="preserve"> </w:t>
      </w:r>
      <w:r w:rsidR="00C02ED4">
        <w:t xml:space="preserve">correlated </w:t>
      </w:r>
      <w:r w:rsidR="00C801DA">
        <w:t>any diversity metric</w:t>
      </w:r>
      <w:r w:rsidR="00616BB9">
        <w:t xml:space="preserve"> (Table </w:t>
      </w:r>
      <w:r w:rsidR="008847B3">
        <w:t>S3)</w:t>
      </w:r>
      <w:r w:rsidR="001329EA">
        <w:t xml:space="preserve">. </w:t>
      </w:r>
    </w:p>
    <w:p w14:paraId="13385E2B" w14:textId="7ABADEAB" w:rsidR="00D04E8E" w:rsidRDefault="001329EA" w:rsidP="00D04E8E">
      <w:pPr>
        <w:spacing w:line="480" w:lineRule="auto"/>
        <w:ind w:firstLine="720"/>
      </w:pPr>
      <w:r>
        <w:t xml:space="preserve">At pasture palms, </w:t>
      </w:r>
      <w:r w:rsidR="00EA4EC4">
        <w:t xml:space="preserve">the </w:t>
      </w:r>
      <w:r w:rsidR="00C53DCA">
        <w:t xml:space="preserve">best </w:t>
      </w:r>
      <w:r w:rsidR="00EA4EC4">
        <w:t xml:space="preserve">fit </w:t>
      </w:r>
      <w:r w:rsidR="00C53DCA">
        <w:t>models included sampling region</w:t>
      </w:r>
      <w:r w:rsidR="00F27BAD">
        <w:t xml:space="preserve"> as the sole fixed effect</w:t>
      </w:r>
      <w:r w:rsidR="00C53DCA">
        <w:t xml:space="preserve"> (</w:t>
      </w:r>
      <w:r w:rsidR="002D441C">
        <w:t>r</w:t>
      </w:r>
      <w:r w:rsidR="00C53DCA">
        <w:t>ichness</w:t>
      </w:r>
      <w:r w:rsidR="00F27BAD">
        <w:t xml:space="preserve"> and</w:t>
      </w:r>
      <w:r w:rsidR="00C53DCA">
        <w:t xml:space="preserve"> Shannon diversity</w:t>
      </w:r>
      <w:r w:rsidR="00F27BAD">
        <w:t>)</w:t>
      </w:r>
      <w:r w:rsidR="00C53DCA">
        <w:t xml:space="preserve">, </w:t>
      </w:r>
      <w:r w:rsidR="0012165C">
        <w:t xml:space="preserve">vertebrate blood meal richness as the </w:t>
      </w:r>
      <w:r w:rsidR="00E758FD">
        <w:t>sole fixed effect</w:t>
      </w:r>
      <w:r w:rsidR="0012165C">
        <w:t xml:space="preserve"> (Pielou’s evenness)</w:t>
      </w:r>
      <w:r w:rsidR="00E758FD">
        <w:t xml:space="preserve">, or </w:t>
      </w:r>
      <w:r w:rsidR="00DD7147">
        <w:t>best explained</w:t>
      </w:r>
      <w:r w:rsidR="002B18FE">
        <w:t xml:space="preserve"> by sampling region, </w:t>
      </w:r>
      <w:r w:rsidR="00C53DCA">
        <w:t>developmental stage</w:t>
      </w:r>
      <w:r w:rsidR="002B18FE">
        <w:t>, and vertebrate blood meal richness</w:t>
      </w:r>
      <w:r w:rsidR="00C53DCA">
        <w:t xml:space="preserve"> </w:t>
      </w:r>
      <w:r w:rsidR="00DC07F5">
        <w:t xml:space="preserve">(Faith’s phylogenetic diversity). </w:t>
      </w:r>
      <w:r w:rsidR="00215968">
        <w:t>Vertebrate blood meal richness and</w:t>
      </w:r>
      <w:r w:rsidR="007F711F">
        <w:t xml:space="preserve"> developmental stage were both strongly correlated with Faith’s </w:t>
      </w:r>
      <w:r w:rsidR="000930A0">
        <w:t>p</w:t>
      </w:r>
      <w:r w:rsidR="007F711F">
        <w:t xml:space="preserve">hylogenetic </w:t>
      </w:r>
      <w:r w:rsidR="000930A0">
        <w:t>d</w:t>
      </w:r>
      <w:r w:rsidR="007F711F">
        <w:t>iversity (</w:t>
      </w:r>
      <w:r w:rsidR="001063AC">
        <w:t>R</w:t>
      </w:r>
      <w:r w:rsidR="001063AC" w:rsidRPr="007F6337">
        <w:rPr>
          <w:vertAlign w:val="superscript"/>
          <w:rPrChange w:id="110" w:author="Kaylee  Arnold" w:date="2022-09-09T08:33:00Z">
            <w:rPr/>
          </w:rPrChange>
        </w:rPr>
        <w:t>2</w:t>
      </w:r>
      <w:r w:rsidR="001063AC">
        <w:t xml:space="preserve"> = 0.045, </w:t>
      </w:r>
      <w:r w:rsidR="001063AC" w:rsidRPr="007F6337">
        <w:rPr>
          <w:i/>
          <w:iCs/>
          <w:rPrChange w:id="111" w:author="Kaylee  Arnold" w:date="2022-09-09T08:33:00Z">
            <w:rPr/>
          </w:rPrChange>
        </w:rPr>
        <w:t>p</w:t>
      </w:r>
      <w:r w:rsidR="001063AC">
        <w:t xml:space="preserve"> = 0.009; R</w:t>
      </w:r>
      <w:r w:rsidR="001063AC" w:rsidRPr="007F6337">
        <w:rPr>
          <w:vertAlign w:val="superscript"/>
          <w:rPrChange w:id="112" w:author="Kaylee  Arnold" w:date="2022-09-09T08:34:00Z">
            <w:rPr/>
          </w:rPrChange>
        </w:rPr>
        <w:t>2</w:t>
      </w:r>
      <w:r w:rsidR="001063AC">
        <w:t xml:space="preserve"> = </w:t>
      </w:r>
      <w:r w:rsidR="007F6337">
        <w:t xml:space="preserve">0.086, </w:t>
      </w:r>
      <w:r w:rsidR="007F6337" w:rsidRPr="007F6337">
        <w:rPr>
          <w:i/>
          <w:iCs/>
          <w:rPrChange w:id="113" w:author="Kaylee  Arnold" w:date="2022-09-09T08:34:00Z">
            <w:rPr/>
          </w:rPrChange>
        </w:rPr>
        <w:t>p</w:t>
      </w:r>
      <w:r w:rsidR="007F6337">
        <w:t xml:space="preserve"> &lt; 0.001, respectively)</w:t>
      </w:r>
      <w:r w:rsidR="00286BB2">
        <w:t>, but sampling region was not strongly correlated with diversity</w:t>
      </w:r>
      <w:r w:rsidR="000930A0">
        <w:t xml:space="preserve"> (Table </w:t>
      </w:r>
      <w:r w:rsidR="002D441C">
        <w:t>3)</w:t>
      </w:r>
      <w:r w:rsidR="00286BB2">
        <w:t>.</w:t>
      </w:r>
      <w:r w:rsidR="007F6337">
        <w:t xml:space="preserve"> </w:t>
      </w:r>
      <w:r w:rsidR="00CF4B53">
        <w:t xml:space="preserve">At peridomestic palms, </w:t>
      </w:r>
      <w:r w:rsidR="00895FBF">
        <w:t xml:space="preserve">the best fit models included </w:t>
      </w:r>
      <w:r w:rsidR="00E46997">
        <w:t xml:space="preserve">either sampling region as the sole fixed effect (richness and Shannon diversity), </w:t>
      </w:r>
      <w:r w:rsidR="00A71A17">
        <w:t>dominant blood meal as the sole fixed effect (</w:t>
      </w:r>
      <w:r w:rsidR="002D441C">
        <w:t>Faith’s p</w:t>
      </w:r>
      <w:r w:rsidR="00A71A17">
        <w:t xml:space="preserve">hylogenetic diversity), or </w:t>
      </w:r>
      <w:r w:rsidR="00613019">
        <w:t xml:space="preserve">both sampling region and vertebrate blood meal richness (Pielou’s evenness). </w:t>
      </w:r>
      <w:r w:rsidR="0088323A">
        <w:t>S</w:t>
      </w:r>
      <w:r w:rsidR="00267ECA">
        <w:t xml:space="preserve">ampling </w:t>
      </w:r>
      <w:r w:rsidR="000278A8">
        <w:t xml:space="preserve">region </w:t>
      </w:r>
      <w:r w:rsidR="00267ECA">
        <w:t>is strongly correlated</w:t>
      </w:r>
      <w:r w:rsidR="000278A8">
        <w:t xml:space="preserve"> with ASV Richness</w:t>
      </w:r>
      <w:r w:rsidR="0088323A">
        <w:t xml:space="preserve"> (R</w:t>
      </w:r>
      <w:r w:rsidR="0088323A" w:rsidRPr="00DB6ACC">
        <w:rPr>
          <w:vertAlign w:val="superscript"/>
          <w:rPrChange w:id="114" w:author="Kaylee  Arnold" w:date="2022-09-09T08:54:00Z">
            <w:rPr/>
          </w:rPrChange>
        </w:rPr>
        <w:t>2</w:t>
      </w:r>
      <w:r w:rsidR="0088323A">
        <w:t xml:space="preserve"> = 0.21, </w:t>
      </w:r>
      <w:r w:rsidR="0088323A" w:rsidRPr="00DB6ACC">
        <w:rPr>
          <w:i/>
          <w:iCs/>
          <w:rPrChange w:id="115" w:author="Kaylee  Arnold" w:date="2022-09-09T08:54:00Z">
            <w:rPr/>
          </w:rPrChange>
        </w:rPr>
        <w:t>p</w:t>
      </w:r>
      <w:r w:rsidR="0088323A">
        <w:t xml:space="preserve"> = 0.005) and</w:t>
      </w:r>
      <w:r w:rsidR="00895FBF">
        <w:t xml:space="preserve"> Shannon diversity</w:t>
      </w:r>
      <w:r w:rsidR="0088323A">
        <w:t xml:space="preserve"> (R</w:t>
      </w:r>
      <w:r w:rsidR="0088323A" w:rsidRPr="00DB6ACC">
        <w:rPr>
          <w:vertAlign w:val="superscript"/>
          <w:rPrChange w:id="116" w:author="Kaylee  Arnold" w:date="2022-09-09T08:54:00Z">
            <w:rPr/>
          </w:rPrChange>
        </w:rPr>
        <w:t>2</w:t>
      </w:r>
      <w:r w:rsidR="0088323A">
        <w:t xml:space="preserve"> = </w:t>
      </w:r>
      <w:r w:rsidR="00DC5724">
        <w:t xml:space="preserve">0.22, </w:t>
      </w:r>
      <w:r w:rsidR="00DC5724" w:rsidRPr="00DB6ACC">
        <w:rPr>
          <w:i/>
          <w:iCs/>
          <w:rPrChange w:id="117" w:author="Kaylee  Arnold" w:date="2022-09-09T08:54:00Z">
            <w:rPr/>
          </w:rPrChange>
        </w:rPr>
        <w:t>p</w:t>
      </w:r>
      <w:r w:rsidR="00DC5724">
        <w:t xml:space="preserve"> &lt; 0.001)</w:t>
      </w:r>
      <w:r w:rsidR="00716BE0">
        <w:t xml:space="preserve">, dominant blood meal was strongly correlated </w:t>
      </w:r>
      <w:r w:rsidR="00B30602">
        <w:t xml:space="preserve">and had a large effect on </w:t>
      </w:r>
      <w:r w:rsidR="005E79C3">
        <w:t>Faith’s phylogenetic diversity (R</w:t>
      </w:r>
      <w:r w:rsidR="005E79C3" w:rsidRPr="00DB6ACC">
        <w:rPr>
          <w:vertAlign w:val="superscript"/>
          <w:rPrChange w:id="118" w:author="Kaylee  Arnold" w:date="2022-09-09T08:54:00Z">
            <w:rPr/>
          </w:rPrChange>
        </w:rPr>
        <w:t>2</w:t>
      </w:r>
      <w:r w:rsidR="005E79C3">
        <w:t xml:space="preserve"> = 0.40</w:t>
      </w:r>
      <w:r w:rsidR="00B30602">
        <w:t xml:space="preserve">, </w:t>
      </w:r>
      <w:r w:rsidR="00B30602" w:rsidRPr="00DB6ACC">
        <w:rPr>
          <w:i/>
          <w:iCs/>
          <w:rPrChange w:id="119" w:author="Kaylee  Arnold" w:date="2022-09-09T08:54:00Z">
            <w:rPr/>
          </w:rPrChange>
        </w:rPr>
        <w:t>p</w:t>
      </w:r>
      <w:r w:rsidR="00B30602">
        <w:t xml:space="preserve"> &lt; 0.001), and vertebrate blood meal richness was </w:t>
      </w:r>
      <w:r w:rsidR="00DB6ACC">
        <w:t>marginally correlated with Pielou’s evenness (R</w:t>
      </w:r>
      <w:r w:rsidR="00DB6ACC" w:rsidRPr="00DB6ACC">
        <w:rPr>
          <w:vertAlign w:val="superscript"/>
          <w:rPrChange w:id="120" w:author="Kaylee  Arnold" w:date="2022-09-09T08:54:00Z">
            <w:rPr/>
          </w:rPrChange>
        </w:rPr>
        <w:t>2</w:t>
      </w:r>
      <w:r w:rsidR="00DB6ACC">
        <w:t xml:space="preserve"> = 0.08, </w:t>
      </w:r>
      <w:r w:rsidR="00DB6ACC" w:rsidRPr="00DB6ACC">
        <w:rPr>
          <w:i/>
          <w:iCs/>
          <w:rPrChange w:id="121" w:author="Kaylee  Arnold" w:date="2022-09-09T08:54:00Z">
            <w:rPr/>
          </w:rPrChange>
        </w:rPr>
        <w:t>p</w:t>
      </w:r>
      <w:r w:rsidR="00DB6ACC">
        <w:t xml:space="preserve"> = 0.041)</w:t>
      </w:r>
      <w:r w:rsidR="00D04E8E">
        <w:t xml:space="preserve"> (Table 4).</w:t>
      </w:r>
    </w:p>
    <w:p w14:paraId="38402F2E" w14:textId="16EA8C7E" w:rsidR="003919F7" w:rsidRDefault="00481B0C">
      <w:pPr>
        <w:spacing w:line="480" w:lineRule="auto"/>
        <w:pPrChange w:id="122" w:author="Kaylee  Arnold" w:date="2022-09-13T05:40:00Z">
          <w:pPr>
            <w:spacing w:line="480" w:lineRule="auto"/>
            <w:ind w:firstLine="720"/>
          </w:pPr>
        </w:pPrChange>
      </w:pPr>
      <w:r w:rsidRPr="00816E1D">
        <w:rPr>
          <w:b/>
          <w:bCs/>
          <w:i/>
          <w:iCs/>
        </w:rPr>
        <w:lastRenderedPageBreak/>
        <w:t>Beta Diversity</w:t>
      </w:r>
      <w:r w:rsidR="00DA23F3" w:rsidRPr="00816E1D">
        <w:rPr>
          <w:b/>
          <w:bCs/>
          <w:i/>
          <w:iCs/>
        </w:rPr>
        <w:t xml:space="preserve"> (between sample diversity)</w:t>
      </w:r>
      <w:r w:rsidRPr="00816E1D">
        <w:rPr>
          <w:b/>
          <w:bCs/>
          <w:i/>
          <w:iCs/>
        </w:rPr>
        <w:t>.</w:t>
      </w:r>
      <w:r w:rsidRPr="00816E1D">
        <w:rPr>
          <w:b/>
          <w:bCs/>
        </w:rPr>
        <w:t xml:space="preserve"> </w:t>
      </w:r>
      <w:r w:rsidR="008D43CA" w:rsidRPr="00816E1D">
        <w:t xml:space="preserve">We performed a permutational multivariate analysis of variance (PERMANOVA) </w:t>
      </w:r>
      <w:r w:rsidR="007F2681">
        <w:t xml:space="preserve">and </w:t>
      </w:r>
      <w:r w:rsidR="008C6CE2">
        <w:t xml:space="preserve">a </w:t>
      </w:r>
      <w:r w:rsidR="001C68E5" w:rsidRPr="001C68E5">
        <w:t xml:space="preserve">permutational multivariate dispersion </w:t>
      </w:r>
      <w:r w:rsidR="00700478">
        <w:t>(</w:t>
      </w:r>
      <w:r w:rsidR="004805A8">
        <w:t>beta-dispersion</w:t>
      </w:r>
      <w:r w:rsidR="00700478">
        <w:t xml:space="preserve">) </w:t>
      </w:r>
      <w:r w:rsidR="008D43CA" w:rsidRPr="00816E1D">
        <w:t>on weighted Uni</w:t>
      </w:r>
      <w:r w:rsidR="00B53998" w:rsidRPr="00816E1D">
        <w:t>F</w:t>
      </w:r>
      <w:r w:rsidR="008D43CA" w:rsidRPr="00816E1D">
        <w:t>rac (community structure)</w:t>
      </w:r>
      <w:r w:rsidR="00ED3AC1">
        <w:t xml:space="preserve"> and</w:t>
      </w:r>
      <w:r w:rsidR="008D43CA" w:rsidRPr="00816E1D">
        <w:t xml:space="preserve"> unweighted UniFrac (community composition) </w:t>
      </w:r>
      <w:r w:rsidR="00ED3AC1">
        <w:t>distances</w:t>
      </w:r>
      <w:r w:rsidR="008D43CA" w:rsidRPr="00816E1D">
        <w:t xml:space="preserve"> that were calculated in </w:t>
      </w:r>
      <w:r w:rsidR="005E7764">
        <w:t>QIIME2</w:t>
      </w:r>
      <w:r w:rsidR="008D43CA" w:rsidRPr="00816E1D">
        <w:t xml:space="preserve">. </w:t>
      </w:r>
      <w:r w:rsidR="00D27117">
        <w:t>Sampling</w:t>
      </w:r>
      <w:r w:rsidR="007246CF">
        <w:t xml:space="preserve"> region was a significant predictor</w:t>
      </w:r>
      <w:r w:rsidR="0070790F">
        <w:t xml:space="preserve"> of </w:t>
      </w:r>
      <w:r w:rsidR="001D7BBF">
        <w:t xml:space="preserve">triatomine gut </w:t>
      </w:r>
      <w:r w:rsidR="00CF0C7A">
        <w:t xml:space="preserve">bacterial composition </w:t>
      </w:r>
      <w:r w:rsidR="00F10FF3" w:rsidRPr="00816E1D">
        <w:t xml:space="preserve">(UniFrac </w:t>
      </w:r>
      <w:r w:rsidR="00F10FF3">
        <w:t xml:space="preserve">PERMANOVA: </w:t>
      </w:r>
      <w:r w:rsidR="00F10FF3" w:rsidRPr="00816E1D">
        <w:t>pseudo-F statistic</w:t>
      </w:r>
      <w:r w:rsidR="00F10FF3">
        <w:t xml:space="preserve"> =</w:t>
      </w:r>
      <w:r w:rsidR="00F10FF3" w:rsidRPr="00816E1D">
        <w:t xml:space="preserve"> 13.033199, </w:t>
      </w:r>
      <w:r w:rsidR="00F10FF3" w:rsidRPr="00816E1D">
        <w:rPr>
          <w:i/>
          <w:iCs/>
        </w:rPr>
        <w:t>p</w:t>
      </w:r>
      <w:r w:rsidR="00F10FF3" w:rsidRPr="00816E1D">
        <w:t xml:space="preserve"> = 0.001</w:t>
      </w:r>
      <w:r w:rsidR="00F10FF3">
        <w:t xml:space="preserve">, beta-dispersion on 999 permutations: </w:t>
      </w:r>
      <w:r w:rsidR="00F10FF3" w:rsidRPr="00F10FF3">
        <w:rPr>
          <w:i/>
          <w:iCs/>
          <w:rPrChange w:id="123" w:author="Kaylee  Arnold" w:date="2022-09-12T18:31:00Z">
            <w:rPr/>
          </w:rPrChange>
        </w:rPr>
        <w:t>p</w:t>
      </w:r>
      <w:r w:rsidR="00F10FF3">
        <w:t xml:space="preserve"> = 0.261)</w:t>
      </w:r>
      <w:r w:rsidR="008B4424">
        <w:t xml:space="preserve"> (Fig. S</w:t>
      </w:r>
      <w:r w:rsidR="004075EA">
        <w:t>2a</w:t>
      </w:r>
      <w:r w:rsidR="00655735">
        <w:t>; Table</w:t>
      </w:r>
      <w:r w:rsidR="00B56FD1">
        <w:t xml:space="preserve"> S4</w:t>
      </w:r>
      <w:r w:rsidR="004075EA">
        <w:t>)</w:t>
      </w:r>
      <w:r w:rsidR="001F21C8">
        <w:t xml:space="preserve">, whereas abundance-weighted composition (wUniFrac) showed more overlap and </w:t>
      </w:r>
      <w:r w:rsidR="00AB48AF">
        <w:t xml:space="preserve">Veraguas with significantly greater variance </w:t>
      </w:r>
      <w:r w:rsidR="00D3230F">
        <w:t>(</w:t>
      </w:r>
      <w:r w:rsidR="00D3230F" w:rsidRPr="00816E1D">
        <w:t>wUniFrac</w:t>
      </w:r>
      <w:r w:rsidR="00D3230F">
        <w:t xml:space="preserve"> PERMANOVA</w:t>
      </w:r>
      <w:r w:rsidR="00D3230F" w:rsidRPr="00816E1D">
        <w:t>: pseudo-F statistic</w:t>
      </w:r>
      <w:r w:rsidR="00D3230F">
        <w:t xml:space="preserve"> </w:t>
      </w:r>
      <w:r w:rsidR="00D3230F" w:rsidRPr="00816E1D">
        <w:t xml:space="preserve">= 25.136, </w:t>
      </w:r>
      <w:r w:rsidR="00D3230F" w:rsidRPr="00816E1D">
        <w:rPr>
          <w:i/>
          <w:iCs/>
        </w:rPr>
        <w:t>p</w:t>
      </w:r>
      <w:r w:rsidR="00D3230F" w:rsidRPr="00816E1D">
        <w:t xml:space="preserve"> = 0.001</w:t>
      </w:r>
      <w:r w:rsidR="00D3230F">
        <w:t xml:space="preserve">, beta-dispersion on 999 permutations: </w:t>
      </w:r>
      <w:r w:rsidR="00D3230F" w:rsidRPr="00BC2669">
        <w:rPr>
          <w:i/>
          <w:iCs/>
          <w:rPrChange w:id="124" w:author="Kaylee  Arnold" w:date="2022-09-12T18:35:00Z">
            <w:rPr/>
          </w:rPrChange>
        </w:rPr>
        <w:t>p</w:t>
      </w:r>
      <w:r w:rsidR="00D3230F">
        <w:t xml:space="preserve"> = </w:t>
      </w:r>
      <w:r w:rsidR="00BC2669">
        <w:t>0.001</w:t>
      </w:r>
      <w:r w:rsidR="00BC2669" w:rsidRPr="00816E1D">
        <w:t>)</w:t>
      </w:r>
      <w:r w:rsidR="00BC2669">
        <w:t xml:space="preserve"> (</w:t>
      </w:r>
      <w:r w:rsidR="00D3230F">
        <w:t>Fig. S2b</w:t>
      </w:r>
      <w:r w:rsidR="00B56FD1">
        <w:t>, Table S5</w:t>
      </w:r>
      <w:r w:rsidR="00D3230F">
        <w:t>)</w:t>
      </w:r>
      <w:r w:rsidR="008C5D5E">
        <w:t xml:space="preserve">. </w:t>
      </w:r>
    </w:p>
    <w:p w14:paraId="4CBE756D" w14:textId="33F74C32" w:rsidR="008A42B1" w:rsidRDefault="003E4E65" w:rsidP="00B87761">
      <w:pPr>
        <w:spacing w:line="480" w:lineRule="auto"/>
        <w:ind w:firstLine="720"/>
      </w:pPr>
      <w:r w:rsidRPr="00816E1D">
        <w:t>After controlling for habitat type, similar patterns were present</w:t>
      </w:r>
      <w:r w:rsidR="00061C6F">
        <w:t xml:space="preserve">, such that </w:t>
      </w:r>
      <w:r w:rsidR="00BC7706">
        <w:t>our samples still clustered by sampling region</w:t>
      </w:r>
      <w:r w:rsidR="00665117">
        <w:t xml:space="preserve"> at pasture palms</w:t>
      </w:r>
      <w:r w:rsidR="00A83CF8" w:rsidRPr="00816E1D">
        <w:t xml:space="preserve"> (</w:t>
      </w:r>
      <w:r w:rsidR="009F5C62" w:rsidRPr="00816E1D">
        <w:t xml:space="preserve">UniFrac: pseudo-F statistic = 9.195085, </w:t>
      </w:r>
      <w:r w:rsidR="009F5C62" w:rsidRPr="00816E1D">
        <w:rPr>
          <w:i/>
          <w:iCs/>
        </w:rPr>
        <w:t>p</w:t>
      </w:r>
      <w:r w:rsidR="009F5C62" w:rsidRPr="00816E1D">
        <w:t xml:space="preserve"> = 0.001</w:t>
      </w:r>
      <w:r w:rsidR="00CA7B49">
        <w:t xml:space="preserve"> with beta-dispersion on 999 permutations: p = </w:t>
      </w:r>
      <w:r w:rsidR="0071020D">
        <w:t>0.127</w:t>
      </w:r>
      <w:r w:rsidR="00B55636">
        <w:t>)</w:t>
      </w:r>
      <w:r w:rsidR="00596429">
        <w:t xml:space="preserve"> (Fig. 7a; Table </w:t>
      </w:r>
      <w:r w:rsidR="002A33AA">
        <w:t>5</w:t>
      </w:r>
      <w:r w:rsidR="00596429">
        <w:t>)</w:t>
      </w:r>
      <w:r w:rsidR="00B06834">
        <w:t xml:space="preserve"> while abundance-weighted composition showed more overlap </w:t>
      </w:r>
      <w:r w:rsidR="005820F3">
        <w:t>and</w:t>
      </w:r>
      <w:r w:rsidR="00B06834">
        <w:t xml:space="preserve"> </w:t>
      </w:r>
      <w:r w:rsidR="005820F3">
        <w:t>Veraguas with significantly</w:t>
      </w:r>
      <w:r w:rsidR="00A121A3">
        <w:t xml:space="preserve"> greater variance than the other regions</w:t>
      </w:r>
      <w:r w:rsidR="009F5C62" w:rsidRPr="00816E1D">
        <w:t xml:space="preserve"> </w:t>
      </w:r>
      <w:r w:rsidR="00A121A3">
        <w:t>(</w:t>
      </w:r>
      <w:r w:rsidR="00A83CF8" w:rsidRPr="00816E1D">
        <w:t>wUniFrac: pseudo-F statistic</w:t>
      </w:r>
      <w:r w:rsidR="00BB38B9" w:rsidRPr="00816E1D">
        <w:t xml:space="preserve"> = 13.223361, </w:t>
      </w:r>
      <w:r w:rsidR="00BB38B9" w:rsidRPr="00816E1D">
        <w:rPr>
          <w:i/>
          <w:iCs/>
        </w:rPr>
        <w:t>p</w:t>
      </w:r>
      <w:r w:rsidR="00BB38B9" w:rsidRPr="00816E1D">
        <w:t xml:space="preserve"> = 0.001</w:t>
      </w:r>
      <w:r w:rsidR="00285DDF">
        <w:t xml:space="preserve">, beta-dispersion on 999 permutations: </w:t>
      </w:r>
      <w:r w:rsidR="00285DDF" w:rsidRPr="00655735">
        <w:rPr>
          <w:i/>
          <w:iCs/>
          <w:rPrChange w:id="125" w:author="Kaylee  Arnold" w:date="2022-09-13T12:26:00Z">
            <w:rPr/>
          </w:rPrChange>
        </w:rPr>
        <w:t>p</w:t>
      </w:r>
      <w:r w:rsidR="00285DDF">
        <w:t xml:space="preserve"> = </w:t>
      </w:r>
      <w:r w:rsidR="00285DDF" w:rsidRPr="00285DDF">
        <w:t>0.019</w:t>
      </w:r>
      <w:r w:rsidR="00BB38B9" w:rsidRPr="00816E1D">
        <w:t>)</w:t>
      </w:r>
      <w:r w:rsidR="00BC7706">
        <w:t xml:space="preserve"> </w:t>
      </w:r>
      <w:r w:rsidR="00C578EF">
        <w:t>(Figs. 7b</w:t>
      </w:r>
      <w:r w:rsidR="00615AD7">
        <w:t xml:space="preserve">; Table </w:t>
      </w:r>
      <w:r w:rsidR="002A33AA">
        <w:t>6</w:t>
      </w:r>
      <w:r w:rsidR="00C578EF">
        <w:t>)</w:t>
      </w:r>
      <w:r w:rsidR="001D627F">
        <w:t xml:space="preserve"> and at peridomestic palms (</w:t>
      </w:r>
      <w:r w:rsidR="00C162AB" w:rsidRPr="00816E1D">
        <w:t xml:space="preserve">UniFrac: pseudo-F statistic = 6.491517, </w:t>
      </w:r>
      <w:r w:rsidR="00C162AB" w:rsidRPr="00816E1D">
        <w:rPr>
          <w:i/>
          <w:iCs/>
        </w:rPr>
        <w:t>p</w:t>
      </w:r>
      <w:r w:rsidR="00C162AB" w:rsidRPr="00816E1D">
        <w:t xml:space="preserve"> = 0.001</w:t>
      </w:r>
      <w:r w:rsidR="001D627F">
        <w:t xml:space="preserve">, beta-dispersion on 999 permutations: </w:t>
      </w:r>
      <w:r w:rsidR="00462D14" w:rsidRPr="0034168F">
        <w:rPr>
          <w:i/>
          <w:iCs/>
          <w:rPrChange w:id="126" w:author="Kaylee  Arnold" w:date="2022-09-13T12:31:00Z">
            <w:rPr/>
          </w:rPrChange>
        </w:rPr>
        <w:t>p</w:t>
      </w:r>
      <w:r w:rsidR="00462D14">
        <w:t xml:space="preserve"> = 0.051</w:t>
      </w:r>
      <w:r w:rsidR="00B87761">
        <w:t xml:space="preserve">; </w:t>
      </w:r>
      <w:r w:rsidR="0078062E" w:rsidRPr="00816E1D">
        <w:t xml:space="preserve">wUniFrac: pseudo-F statistic = </w:t>
      </w:r>
      <w:r w:rsidR="00E47208" w:rsidRPr="00816E1D">
        <w:t>12.048014</w:t>
      </w:r>
      <w:r w:rsidR="0078062E" w:rsidRPr="00816E1D">
        <w:t xml:space="preserve">, </w:t>
      </w:r>
      <w:r w:rsidR="0078062E" w:rsidRPr="00816E1D">
        <w:rPr>
          <w:i/>
          <w:iCs/>
        </w:rPr>
        <w:t>p</w:t>
      </w:r>
      <w:r w:rsidR="0078062E" w:rsidRPr="00816E1D">
        <w:t xml:space="preserve"> = 0.001</w:t>
      </w:r>
      <w:r w:rsidR="00CA2423">
        <w:t>, beta-dispersion on 999 permutations: p = 0.028</w:t>
      </w:r>
      <w:r w:rsidR="00C162AB">
        <w:t>)</w:t>
      </w:r>
      <w:r w:rsidR="00615AD7">
        <w:t xml:space="preserve"> </w:t>
      </w:r>
      <w:r w:rsidR="000E113F">
        <w:t>(Fig</w:t>
      </w:r>
      <w:r w:rsidR="005419CF">
        <w:t>s 8a-b</w:t>
      </w:r>
      <w:r w:rsidR="00615AD7">
        <w:t xml:space="preserve">; Tables </w:t>
      </w:r>
      <w:r w:rsidR="00AA67AA">
        <w:t>7-8</w:t>
      </w:r>
      <w:r w:rsidR="005419CF">
        <w:t>)</w:t>
      </w:r>
      <w:r w:rsidR="00E47208" w:rsidRPr="00816E1D">
        <w:t xml:space="preserve">. </w:t>
      </w:r>
      <w:r w:rsidR="00CA6B89" w:rsidRPr="00816E1D">
        <w:t xml:space="preserve">Furthermore, at pasture and peridomestic palms, Veraguas samples had significantly dissimilar bacterial communities than </w:t>
      </w:r>
      <w:r w:rsidR="001E21B8" w:rsidRPr="00816E1D">
        <w:t xml:space="preserve">both </w:t>
      </w:r>
      <w:r w:rsidR="00CA6B89" w:rsidRPr="00816E1D">
        <w:t>Capira samples (</w:t>
      </w:r>
      <w:r w:rsidR="00F05ED1">
        <w:t>UniFrac: pseudo-F statistic =</w:t>
      </w:r>
      <w:r w:rsidR="009D198A">
        <w:t xml:space="preserve"> </w:t>
      </w:r>
      <w:r w:rsidR="004E7D82">
        <w:t xml:space="preserve">11.664, </w:t>
      </w:r>
      <w:r w:rsidR="004E7D82" w:rsidRPr="004E7D82">
        <w:rPr>
          <w:i/>
          <w:iCs/>
          <w:rPrChange w:id="127" w:author="Kaylee  Arnold" w:date="2022-09-07T02:54:00Z">
            <w:rPr/>
          </w:rPrChange>
        </w:rPr>
        <w:t>p</w:t>
      </w:r>
      <w:r w:rsidR="004E7D82">
        <w:t xml:space="preserve"> = 0.001</w:t>
      </w:r>
      <w:r w:rsidR="00E45982">
        <w:t xml:space="preserve"> and</w:t>
      </w:r>
      <w:r w:rsidR="0076625C">
        <w:t xml:space="preserve"> wUniFrac: pseudo-F statistic = 12.633</w:t>
      </w:r>
      <w:r w:rsidR="00E45982">
        <w:t>, p = 0.001 for pasture palms</w:t>
      </w:r>
      <w:r w:rsidR="000A220D">
        <w:t>, Table</w:t>
      </w:r>
      <w:r w:rsidR="00271CB7">
        <w:t>s 5-6</w:t>
      </w:r>
      <w:r w:rsidR="00E45982">
        <w:t xml:space="preserve">; UniFrac: pseudo-F statistic = </w:t>
      </w:r>
      <w:r w:rsidR="0084687C">
        <w:t>5.648</w:t>
      </w:r>
      <w:r w:rsidR="00E45982">
        <w:t xml:space="preserve">, </w:t>
      </w:r>
      <w:r w:rsidR="00E45982" w:rsidRPr="00D45B41">
        <w:rPr>
          <w:i/>
          <w:iCs/>
        </w:rPr>
        <w:t>p</w:t>
      </w:r>
      <w:r w:rsidR="00E45982">
        <w:t xml:space="preserve"> = 0.001 and wUniFrac: pseudo-F statistic = </w:t>
      </w:r>
      <w:r w:rsidR="0084687C">
        <w:t>7.911</w:t>
      </w:r>
      <w:r w:rsidR="00E45982">
        <w:t xml:space="preserve">, </w:t>
      </w:r>
      <w:r w:rsidR="00E45982" w:rsidRPr="0084687C">
        <w:rPr>
          <w:i/>
          <w:iCs/>
          <w:rPrChange w:id="128" w:author="Kaylee  Arnold" w:date="2022-09-07T02:58:00Z">
            <w:rPr/>
          </w:rPrChange>
        </w:rPr>
        <w:t>p</w:t>
      </w:r>
      <w:r w:rsidR="00E45982">
        <w:t xml:space="preserve"> = 0.001 for peridomestic palms</w:t>
      </w:r>
      <w:r w:rsidR="00271CB7">
        <w:t>, Tables 7-8</w:t>
      </w:r>
      <w:r w:rsidR="00CA6B89" w:rsidRPr="00816E1D">
        <w:t>) and La Chorrera samples (</w:t>
      </w:r>
      <w:r w:rsidR="00907D18">
        <w:t xml:space="preserve">UniFrac: pseudo-F statistic = </w:t>
      </w:r>
      <w:r w:rsidR="00D97A16">
        <w:t>8.093</w:t>
      </w:r>
      <w:r w:rsidR="00907D18">
        <w:t xml:space="preserve">, </w:t>
      </w:r>
      <w:r w:rsidR="00907D18" w:rsidRPr="00D45B41">
        <w:rPr>
          <w:i/>
          <w:iCs/>
        </w:rPr>
        <w:t>p</w:t>
      </w:r>
      <w:r w:rsidR="00907D18">
        <w:t xml:space="preserve"> = 0.001 and wUniFrac: pseudo-F statistic = </w:t>
      </w:r>
      <w:r w:rsidR="001A53F6">
        <w:t>20.516</w:t>
      </w:r>
      <w:r w:rsidR="00907D18">
        <w:t xml:space="preserve">, </w:t>
      </w:r>
      <w:r w:rsidR="00907D18" w:rsidRPr="001A53F6">
        <w:rPr>
          <w:i/>
          <w:iCs/>
          <w:rPrChange w:id="129" w:author="Kaylee  Arnold" w:date="2022-09-07T03:01:00Z">
            <w:rPr/>
          </w:rPrChange>
        </w:rPr>
        <w:t>p</w:t>
      </w:r>
      <w:r w:rsidR="00907D18">
        <w:t xml:space="preserve"> = </w:t>
      </w:r>
      <w:r w:rsidR="00907D18">
        <w:lastRenderedPageBreak/>
        <w:t>0.001 for pasture palms</w:t>
      </w:r>
      <w:r w:rsidR="00AC718A">
        <w:t>, Tables 5-6</w:t>
      </w:r>
      <w:r w:rsidR="00907D18">
        <w:t xml:space="preserve">; UniFrac: pseudo-F statistic = </w:t>
      </w:r>
      <w:r w:rsidR="008E6192">
        <w:t>10.339</w:t>
      </w:r>
      <w:r w:rsidR="00907D18">
        <w:t xml:space="preserve">, </w:t>
      </w:r>
      <w:r w:rsidR="00907D18" w:rsidRPr="00D45B41">
        <w:rPr>
          <w:i/>
          <w:iCs/>
        </w:rPr>
        <w:t>p</w:t>
      </w:r>
      <w:r w:rsidR="00907D18">
        <w:t xml:space="preserve"> = 0.001 and wUniFrac: pseudo-F statistic = </w:t>
      </w:r>
      <w:r w:rsidR="008E6192">
        <w:t>20.712</w:t>
      </w:r>
      <w:r w:rsidR="00907D18">
        <w:t xml:space="preserve">, </w:t>
      </w:r>
      <w:r w:rsidR="00907D18" w:rsidRPr="00D45B41">
        <w:rPr>
          <w:i/>
          <w:iCs/>
        </w:rPr>
        <w:t>p</w:t>
      </w:r>
      <w:r w:rsidR="00907D18">
        <w:t xml:space="preserve"> = 0.001 for peridomestic palms</w:t>
      </w:r>
      <w:r w:rsidR="00AC718A">
        <w:t>, Tables 7-8</w:t>
      </w:r>
      <w:r w:rsidR="00CA6B89" w:rsidRPr="00816E1D">
        <w:t xml:space="preserve">). </w:t>
      </w:r>
      <w:r w:rsidR="00763DF6" w:rsidRPr="00816E1D">
        <w:t>At pasture palms</w:t>
      </w:r>
      <w:r w:rsidR="008957D2" w:rsidRPr="00816E1D">
        <w:t xml:space="preserve">, Capira and La Chorrera samples </w:t>
      </w:r>
      <w:r w:rsidR="4D4A2CB7">
        <w:t>were</w:t>
      </w:r>
      <w:r w:rsidR="008957D2" w:rsidRPr="00816E1D">
        <w:t xml:space="preserve"> significantly dissimilar (</w:t>
      </w:r>
      <w:r w:rsidR="003C212B">
        <w:t xml:space="preserve">UniFrac: pseudo-F statistic = </w:t>
      </w:r>
      <w:r w:rsidR="00E65F48">
        <w:t>7.822</w:t>
      </w:r>
      <w:r w:rsidR="003C212B">
        <w:t xml:space="preserve">, </w:t>
      </w:r>
      <w:r w:rsidR="003C212B" w:rsidRPr="00D45B41">
        <w:rPr>
          <w:i/>
          <w:iCs/>
        </w:rPr>
        <w:t>p</w:t>
      </w:r>
      <w:r w:rsidR="003C212B">
        <w:t xml:space="preserve"> = 0.001 and wUniFrac: pseudo-F statistic = </w:t>
      </w:r>
      <w:r w:rsidR="00E65F48">
        <w:t>4.956</w:t>
      </w:r>
      <w:r w:rsidR="003C212B">
        <w:t xml:space="preserve">, </w:t>
      </w:r>
      <w:r w:rsidR="003C212B" w:rsidRPr="00D45B41">
        <w:rPr>
          <w:i/>
          <w:iCs/>
        </w:rPr>
        <w:t>p</w:t>
      </w:r>
      <w:r w:rsidR="003C212B">
        <w:t xml:space="preserve"> = 0.001</w:t>
      </w:r>
      <w:r w:rsidR="008957D2" w:rsidRPr="00816E1D">
        <w:t>)</w:t>
      </w:r>
      <w:r w:rsidR="00F06A34">
        <w:t xml:space="preserve"> (Fig. </w:t>
      </w:r>
      <w:r w:rsidR="00F44052">
        <w:t>7a-b)</w:t>
      </w:r>
      <w:r w:rsidR="008957D2" w:rsidRPr="00816E1D">
        <w:t>, however at peridomestic palms, Capira and La Chorrera samples are only dissimilar as measured by unweighted UniFrac (</w:t>
      </w:r>
      <w:r w:rsidR="009472B5">
        <w:t xml:space="preserve">pseudo-F statistic = 5.981, </w:t>
      </w:r>
      <w:r w:rsidR="009472B5" w:rsidRPr="00D45B41">
        <w:rPr>
          <w:i/>
          <w:iCs/>
        </w:rPr>
        <w:t>p</w:t>
      </w:r>
      <w:r w:rsidR="009472B5">
        <w:t xml:space="preserve"> = 0.001</w:t>
      </w:r>
      <w:r w:rsidR="008957D2" w:rsidRPr="00816E1D">
        <w:t xml:space="preserve">), but </w:t>
      </w:r>
      <w:r w:rsidR="00C04EDB" w:rsidRPr="00816E1D">
        <w:t xml:space="preserve">not </w:t>
      </w:r>
      <w:r w:rsidR="008957D2" w:rsidRPr="00816E1D">
        <w:t>by weighted UniFrac (</w:t>
      </w:r>
      <w:r w:rsidR="009472B5">
        <w:t xml:space="preserve">pseudo-F statistic = </w:t>
      </w:r>
      <w:r w:rsidR="00142782">
        <w:t>1.152</w:t>
      </w:r>
      <w:r w:rsidR="009472B5">
        <w:t xml:space="preserve">, </w:t>
      </w:r>
      <w:r w:rsidR="008957D2" w:rsidRPr="00816E1D">
        <w:rPr>
          <w:i/>
          <w:iCs/>
        </w:rPr>
        <w:t>p</w:t>
      </w:r>
      <w:r w:rsidR="008957D2" w:rsidRPr="00816E1D">
        <w:t xml:space="preserve"> = 0.329)</w:t>
      </w:r>
      <w:r w:rsidR="00054B97">
        <w:t xml:space="preserve"> (Fig. </w:t>
      </w:r>
      <w:r w:rsidR="00F44052">
        <w:t>8</w:t>
      </w:r>
      <w:r w:rsidR="00F06A34">
        <w:t>a-b</w:t>
      </w:r>
      <w:r w:rsidR="000222C6">
        <w:t>)</w:t>
      </w:r>
      <w:r w:rsidR="00C04EDB" w:rsidRPr="00816E1D">
        <w:t>.</w:t>
      </w:r>
      <w:r w:rsidR="00A770F0">
        <w:t xml:space="preserve"> </w:t>
      </w:r>
    </w:p>
    <w:p w14:paraId="12D4CD00" w14:textId="77777777" w:rsidR="00395236" w:rsidRPr="005E185B" w:rsidRDefault="00395236" w:rsidP="00395236">
      <w:pPr>
        <w:spacing w:line="480" w:lineRule="auto"/>
        <w:ind w:firstLine="720"/>
      </w:pPr>
    </w:p>
    <w:p w14:paraId="440413A5" w14:textId="6887F11F" w:rsidR="00C04EDB" w:rsidRPr="00816E1D" w:rsidRDefault="00C04EDB" w:rsidP="00804401">
      <w:pPr>
        <w:spacing w:line="480" w:lineRule="auto"/>
        <w:rPr>
          <w:b/>
          <w:bCs/>
        </w:rPr>
      </w:pPr>
      <w:r w:rsidRPr="00816E1D">
        <w:rPr>
          <w:b/>
          <w:bCs/>
        </w:rPr>
        <w:t>Gut microbial composition and structure across palm habitat type.</w:t>
      </w:r>
    </w:p>
    <w:p w14:paraId="17BC70D6" w14:textId="19D86B84" w:rsidR="00A55B25" w:rsidRDefault="00C04EDB" w:rsidP="00804401">
      <w:pPr>
        <w:spacing w:line="480" w:lineRule="auto"/>
        <w:ind w:firstLine="720"/>
      </w:pPr>
      <w:r w:rsidRPr="00816E1D">
        <w:rPr>
          <w:b/>
          <w:bCs/>
          <w:i/>
          <w:iCs/>
        </w:rPr>
        <w:t>Alpha Diversity</w:t>
      </w:r>
      <w:r w:rsidRPr="00816E1D">
        <w:t xml:space="preserve">. </w:t>
      </w:r>
      <w:r w:rsidR="00F15E5E" w:rsidRPr="00816E1D">
        <w:t xml:space="preserve">Across habitat types, samples from forest remnant palms were consistently different from samples at both pasture (Richness: </w:t>
      </w:r>
      <w:r w:rsidR="00F15E5E" w:rsidRPr="00816E1D">
        <w:rPr>
          <w:i/>
        </w:rPr>
        <w:t>p</w:t>
      </w:r>
      <w:r w:rsidR="00F15E5E" w:rsidRPr="00816E1D">
        <w:t xml:space="preserve"> = 0.0204; Shannon </w:t>
      </w:r>
      <w:r w:rsidR="00C0125B">
        <w:t>d</w:t>
      </w:r>
      <w:r w:rsidR="00F15E5E" w:rsidRPr="00816E1D">
        <w:t xml:space="preserve">iversity: </w:t>
      </w:r>
      <w:r w:rsidR="00F15E5E" w:rsidRPr="00816E1D">
        <w:rPr>
          <w:i/>
        </w:rPr>
        <w:t>p</w:t>
      </w:r>
      <w:r w:rsidR="00F15E5E" w:rsidRPr="00816E1D">
        <w:t xml:space="preserve"> &lt; 0.001; Faith’s phylogenetic diversity: </w:t>
      </w:r>
      <w:r w:rsidR="00F15E5E" w:rsidRPr="00816E1D">
        <w:rPr>
          <w:i/>
        </w:rPr>
        <w:t>p</w:t>
      </w:r>
      <w:r w:rsidR="00F15E5E" w:rsidRPr="00816E1D">
        <w:t xml:space="preserve"> = 0.00270</w:t>
      </w:r>
      <w:r w:rsidR="000A7D40" w:rsidRPr="00816E1D">
        <w:t xml:space="preserve">; Pielou’s evenness </w:t>
      </w:r>
      <w:r w:rsidR="000A7D40" w:rsidRPr="00816E1D">
        <w:rPr>
          <w:i/>
          <w:iCs/>
        </w:rPr>
        <w:t>p</w:t>
      </w:r>
      <w:r w:rsidR="000A7D40" w:rsidRPr="00816E1D">
        <w:t xml:space="preserve"> </w:t>
      </w:r>
      <w:r w:rsidR="00826BA7" w:rsidRPr="00816E1D">
        <w:t>&lt; 0.001</w:t>
      </w:r>
      <w:r w:rsidR="00F15E5E" w:rsidRPr="00816E1D">
        <w:t xml:space="preserve">) and peridomestic palms (Richness: </w:t>
      </w:r>
      <w:r w:rsidR="00F15E5E" w:rsidRPr="00816E1D">
        <w:rPr>
          <w:i/>
        </w:rPr>
        <w:t>p</w:t>
      </w:r>
      <w:r w:rsidR="00F15E5E" w:rsidRPr="00816E1D">
        <w:t xml:space="preserve"> &lt; 0.001; Shannon </w:t>
      </w:r>
      <w:r w:rsidR="00A55B25">
        <w:t>d</w:t>
      </w:r>
      <w:r w:rsidR="00F15E5E" w:rsidRPr="00816E1D">
        <w:t xml:space="preserve">iversity: </w:t>
      </w:r>
      <w:r w:rsidR="00F15E5E" w:rsidRPr="00816E1D">
        <w:rPr>
          <w:i/>
        </w:rPr>
        <w:t>p</w:t>
      </w:r>
      <w:r w:rsidR="00F15E5E" w:rsidRPr="00816E1D">
        <w:t xml:space="preserve"> &lt; 0.001; Faith’s </w:t>
      </w:r>
      <w:r w:rsidR="00A55B25">
        <w:t>p</w:t>
      </w:r>
      <w:r w:rsidR="00F15E5E" w:rsidRPr="00816E1D">
        <w:t xml:space="preserve">hylogenetic </w:t>
      </w:r>
      <w:r w:rsidR="00A55B25">
        <w:t>d</w:t>
      </w:r>
      <w:r w:rsidR="00F15E5E" w:rsidRPr="00816E1D">
        <w:t xml:space="preserve">iversity: </w:t>
      </w:r>
      <w:r w:rsidR="00F15E5E" w:rsidRPr="00816E1D">
        <w:rPr>
          <w:i/>
        </w:rPr>
        <w:t>p</w:t>
      </w:r>
      <w:r w:rsidR="00F15E5E" w:rsidRPr="00816E1D">
        <w:t xml:space="preserve"> = 0.00631</w:t>
      </w:r>
      <w:r w:rsidR="00826BA7" w:rsidRPr="00816E1D">
        <w:t xml:space="preserve">, Pielou’s Evenness: </w:t>
      </w:r>
      <w:r w:rsidR="00826BA7" w:rsidRPr="00816E1D">
        <w:rPr>
          <w:i/>
          <w:iCs/>
        </w:rPr>
        <w:t xml:space="preserve">p </w:t>
      </w:r>
      <w:r w:rsidR="00826BA7" w:rsidRPr="00816E1D">
        <w:t>= 0.001</w:t>
      </w:r>
      <w:r w:rsidR="00F15E5E" w:rsidRPr="00816E1D">
        <w:t xml:space="preserve">). Pasture and peridomestic samples, however, were only significantly different across ASV richness (Richness: </w:t>
      </w:r>
      <w:r w:rsidR="00F15E5E" w:rsidRPr="00816E1D">
        <w:rPr>
          <w:i/>
        </w:rPr>
        <w:t>p</w:t>
      </w:r>
      <w:r w:rsidR="00F15E5E" w:rsidRPr="00816E1D">
        <w:t xml:space="preserve"> = 0.045; Shannon </w:t>
      </w:r>
      <w:r w:rsidR="00C0125B">
        <w:t>d</w:t>
      </w:r>
      <w:r w:rsidR="00F15E5E" w:rsidRPr="00816E1D">
        <w:t xml:space="preserve">iversity: </w:t>
      </w:r>
      <w:r w:rsidR="00F15E5E" w:rsidRPr="00816E1D">
        <w:rPr>
          <w:i/>
        </w:rPr>
        <w:t>p</w:t>
      </w:r>
      <w:r w:rsidR="00F15E5E" w:rsidRPr="00816E1D">
        <w:t xml:space="preserve"> = 0.880; Faith’s </w:t>
      </w:r>
      <w:r w:rsidR="00D85441">
        <w:t>p</w:t>
      </w:r>
      <w:r w:rsidR="00F15E5E" w:rsidRPr="00816E1D">
        <w:t xml:space="preserve">hylogenetic </w:t>
      </w:r>
      <w:r w:rsidR="00D85441">
        <w:t>d</w:t>
      </w:r>
      <w:r w:rsidR="00F15E5E" w:rsidRPr="00816E1D">
        <w:t xml:space="preserve">iversity: </w:t>
      </w:r>
      <w:r w:rsidR="00F15E5E" w:rsidRPr="00816E1D">
        <w:rPr>
          <w:i/>
        </w:rPr>
        <w:t>p</w:t>
      </w:r>
      <w:r w:rsidR="00F15E5E" w:rsidRPr="00816E1D">
        <w:t xml:space="preserve"> = 0.377</w:t>
      </w:r>
      <w:r w:rsidR="00826BA7" w:rsidRPr="00816E1D">
        <w:t xml:space="preserve">; Pielou’s </w:t>
      </w:r>
      <w:r w:rsidR="00C0125B">
        <w:t>e</w:t>
      </w:r>
      <w:r w:rsidR="00826BA7" w:rsidRPr="00816E1D">
        <w:t xml:space="preserve">venness: </w:t>
      </w:r>
      <w:r w:rsidR="00826BA7" w:rsidRPr="00816E1D">
        <w:rPr>
          <w:i/>
          <w:iCs/>
        </w:rPr>
        <w:t>p</w:t>
      </w:r>
      <w:r w:rsidR="00826BA7" w:rsidRPr="00816E1D">
        <w:t xml:space="preserve"> = 0.534</w:t>
      </w:r>
      <w:r w:rsidR="00F15E5E" w:rsidRPr="00816E1D">
        <w:t xml:space="preserve">) (Fig. </w:t>
      </w:r>
      <w:r w:rsidR="001615BC">
        <w:t>S</w:t>
      </w:r>
      <w:r w:rsidR="005B545C">
        <w:t>3</w:t>
      </w:r>
      <w:r w:rsidR="00E23559">
        <w:t>, Table S</w:t>
      </w:r>
      <w:r w:rsidR="004D4140">
        <w:t>6</w:t>
      </w:r>
      <w:r w:rsidR="00E23559">
        <w:t>)</w:t>
      </w:r>
      <w:r w:rsidR="00F15E5E" w:rsidRPr="00816E1D">
        <w:t>.</w:t>
      </w:r>
      <w:r w:rsidR="00E46AC5" w:rsidRPr="00816E1D">
        <w:t xml:space="preserve"> </w:t>
      </w:r>
    </w:p>
    <w:p w14:paraId="251320AC" w14:textId="3D8BAF8B" w:rsidR="005C5AD2" w:rsidRPr="00816E1D" w:rsidRDefault="00E46AC5" w:rsidP="00804401">
      <w:pPr>
        <w:spacing w:line="480" w:lineRule="auto"/>
        <w:ind w:firstLine="720"/>
      </w:pPr>
      <w:r w:rsidRPr="00816E1D">
        <w:t xml:space="preserve">To further examine the relationships between bacterial communities and habitat type, the dataset was split by sampling region. </w:t>
      </w:r>
      <w:r w:rsidR="00A43FDC" w:rsidRPr="00816E1D">
        <w:t xml:space="preserve">At Capira, pasture and peridomestic samples were statistically similar </w:t>
      </w:r>
      <w:r w:rsidR="00D86309" w:rsidRPr="00816E1D">
        <w:t>as measured by</w:t>
      </w:r>
      <w:r w:rsidR="00CE12D2" w:rsidRPr="00816E1D">
        <w:t xml:space="preserve"> Shannon </w:t>
      </w:r>
      <w:r w:rsidR="004B2F2B">
        <w:t>d</w:t>
      </w:r>
      <w:r w:rsidR="00CE12D2" w:rsidRPr="00816E1D">
        <w:t xml:space="preserve">iversity, Faith’s </w:t>
      </w:r>
      <w:r w:rsidR="004B2F2B">
        <w:t>p</w:t>
      </w:r>
      <w:r w:rsidR="00CE12D2" w:rsidRPr="00816E1D">
        <w:t xml:space="preserve">hylogenetic </w:t>
      </w:r>
      <w:r w:rsidR="004B2F2B">
        <w:t>d</w:t>
      </w:r>
      <w:r w:rsidR="00CE12D2" w:rsidRPr="00816E1D">
        <w:t xml:space="preserve">iversity, and Pielou’s </w:t>
      </w:r>
      <w:r w:rsidR="004B2F2B">
        <w:t>e</w:t>
      </w:r>
      <w:r w:rsidR="00CE12D2" w:rsidRPr="00816E1D">
        <w:t>venness</w:t>
      </w:r>
      <w:r w:rsidR="00D86309" w:rsidRPr="00816E1D">
        <w:t>, however pasture palms displayed greater ASV richness compared to peridomestic palms</w:t>
      </w:r>
      <w:r w:rsidR="00414080">
        <w:t xml:space="preserve"> (</w:t>
      </w:r>
      <w:r w:rsidR="003C69A4">
        <w:rPr>
          <w:i/>
          <w:iCs/>
        </w:rPr>
        <w:t>p</w:t>
      </w:r>
      <w:r w:rsidR="003C69A4">
        <w:t xml:space="preserve"> = 0.007</w:t>
      </w:r>
      <w:r w:rsidR="00783E7A">
        <w:t>4) (</w:t>
      </w:r>
      <w:r w:rsidR="00EF7674">
        <w:t xml:space="preserve">Fig. </w:t>
      </w:r>
      <w:r w:rsidR="00094771">
        <w:t xml:space="preserve">9, </w:t>
      </w:r>
      <w:r w:rsidR="00783E7A">
        <w:t xml:space="preserve">Table </w:t>
      </w:r>
      <w:r w:rsidR="0012680C">
        <w:t>9</w:t>
      </w:r>
      <w:r w:rsidR="00783E7A">
        <w:t>)</w:t>
      </w:r>
      <w:r w:rsidR="00D86309" w:rsidRPr="00816E1D">
        <w:t xml:space="preserve">. At La Chorrera, </w:t>
      </w:r>
      <w:r w:rsidR="000D07F2" w:rsidRPr="00816E1D">
        <w:t xml:space="preserve">pasture and peridomestic palms were not significantly different across </w:t>
      </w:r>
      <w:r w:rsidR="00783E7A">
        <w:t>any</w:t>
      </w:r>
      <w:r w:rsidR="00783E7A" w:rsidRPr="00816E1D">
        <w:t xml:space="preserve"> </w:t>
      </w:r>
      <w:r w:rsidR="000D07F2" w:rsidRPr="00816E1D">
        <w:t>alpha diversity metrics (</w:t>
      </w:r>
      <w:r w:rsidR="00094771">
        <w:t xml:space="preserve">Fig. 10, </w:t>
      </w:r>
      <w:r w:rsidR="00783E7A">
        <w:t xml:space="preserve">Table </w:t>
      </w:r>
      <w:r w:rsidR="00454296">
        <w:t>10</w:t>
      </w:r>
      <w:r w:rsidR="000D07F2" w:rsidRPr="00816E1D">
        <w:t xml:space="preserve">). </w:t>
      </w:r>
      <w:r w:rsidR="00921F8E">
        <w:lastRenderedPageBreak/>
        <w:t>Similarly,</w:t>
      </w:r>
      <w:r w:rsidR="002305C2">
        <w:t xml:space="preserve"> at </w:t>
      </w:r>
      <w:r w:rsidR="000D07F2" w:rsidRPr="00816E1D">
        <w:t xml:space="preserve">Veraguas, </w:t>
      </w:r>
      <w:r w:rsidR="002305C2">
        <w:t xml:space="preserve">pasture palms </w:t>
      </w:r>
      <w:r w:rsidR="00921F8E">
        <w:t>were also not significantly different across any alpha diversity metric than peridomestic palms (</w:t>
      </w:r>
      <w:r w:rsidR="00783D3E">
        <w:t xml:space="preserve">Fig. 11, </w:t>
      </w:r>
      <w:r w:rsidR="00921F8E">
        <w:t xml:space="preserve">Table </w:t>
      </w:r>
      <w:r w:rsidR="00454296">
        <w:t>11</w:t>
      </w:r>
      <w:r w:rsidR="00921F8E">
        <w:t xml:space="preserve">). However, </w:t>
      </w:r>
      <w:r w:rsidR="000D07F2" w:rsidRPr="00816E1D">
        <w:t xml:space="preserve">forest remnant palms were significantly greater </w:t>
      </w:r>
      <w:r w:rsidR="009F44EE" w:rsidRPr="00816E1D">
        <w:t xml:space="preserve">than pasture palms </w:t>
      </w:r>
      <w:r w:rsidR="000D07F2" w:rsidRPr="00816E1D">
        <w:t xml:space="preserve">when measured by Shannon </w:t>
      </w:r>
      <w:r w:rsidR="001C434E">
        <w:t>d</w:t>
      </w:r>
      <w:r w:rsidR="000D07F2" w:rsidRPr="00816E1D">
        <w:t>iversity (</w:t>
      </w:r>
      <w:r w:rsidR="000D07F2" w:rsidRPr="00816E1D">
        <w:rPr>
          <w:i/>
          <w:iCs/>
        </w:rPr>
        <w:t>p</w:t>
      </w:r>
      <w:r w:rsidR="000D07F2" w:rsidRPr="00816E1D">
        <w:t xml:space="preserve"> = </w:t>
      </w:r>
      <w:r w:rsidR="009F44EE" w:rsidRPr="00816E1D">
        <w:t xml:space="preserve">0.0087) </w:t>
      </w:r>
      <w:r w:rsidR="000D07F2" w:rsidRPr="00816E1D">
        <w:t xml:space="preserve">and </w:t>
      </w:r>
      <w:r w:rsidR="009F44EE" w:rsidRPr="00816E1D">
        <w:t>Pielou’s</w:t>
      </w:r>
      <w:r w:rsidR="000D07F2" w:rsidRPr="00816E1D">
        <w:t xml:space="preserve"> </w:t>
      </w:r>
      <w:r w:rsidR="001C434E">
        <w:t>e</w:t>
      </w:r>
      <w:r w:rsidR="009F44EE" w:rsidRPr="00816E1D">
        <w:t>venness</w:t>
      </w:r>
      <w:r w:rsidR="000D07F2" w:rsidRPr="00816E1D">
        <w:t xml:space="preserve"> (</w:t>
      </w:r>
      <w:r w:rsidR="009F44EE" w:rsidRPr="00816E1D">
        <w:rPr>
          <w:i/>
          <w:iCs/>
        </w:rPr>
        <w:t>p</w:t>
      </w:r>
      <w:r w:rsidR="009F44EE" w:rsidRPr="00816E1D">
        <w:t xml:space="preserve"> = 0.00043), but not Faith’s </w:t>
      </w:r>
      <w:r w:rsidR="001C434E">
        <w:t>p</w:t>
      </w:r>
      <w:r w:rsidR="009F44EE" w:rsidRPr="00816E1D">
        <w:t xml:space="preserve">hylogenetic </w:t>
      </w:r>
      <w:r w:rsidR="001C434E">
        <w:t>d</w:t>
      </w:r>
      <w:r w:rsidR="009F44EE" w:rsidRPr="00816E1D">
        <w:t xml:space="preserve">iversity or ASV richness, and forest remnant palms were significantly greater than peridomestic palms as measured by Shannon </w:t>
      </w:r>
      <w:r w:rsidR="0033604C">
        <w:t>d</w:t>
      </w:r>
      <w:r w:rsidR="009F44EE" w:rsidRPr="00816E1D">
        <w:t>iversity (</w:t>
      </w:r>
      <w:r w:rsidR="009F44EE" w:rsidRPr="00816E1D">
        <w:rPr>
          <w:i/>
          <w:iCs/>
        </w:rPr>
        <w:t>p</w:t>
      </w:r>
      <w:r w:rsidR="009F44EE" w:rsidRPr="00816E1D">
        <w:t xml:space="preserve"> =</w:t>
      </w:r>
      <w:r w:rsidR="006A2034" w:rsidRPr="00816E1D">
        <w:t xml:space="preserve"> 0.0159)</w:t>
      </w:r>
      <w:r w:rsidR="009F44EE" w:rsidRPr="00816E1D">
        <w:t xml:space="preserve"> and Pielou’s </w:t>
      </w:r>
      <w:r w:rsidR="008F6211">
        <w:t>e</w:t>
      </w:r>
      <w:r w:rsidR="009F44EE" w:rsidRPr="00816E1D">
        <w:t>venness</w:t>
      </w:r>
      <w:r w:rsidR="006A2034" w:rsidRPr="00816E1D">
        <w:t xml:space="preserve"> (</w:t>
      </w:r>
      <w:r w:rsidR="006A2034" w:rsidRPr="00816E1D">
        <w:rPr>
          <w:i/>
          <w:iCs/>
        </w:rPr>
        <w:t>p</w:t>
      </w:r>
      <w:r w:rsidR="006A2034" w:rsidRPr="00816E1D">
        <w:t xml:space="preserve"> = 0.00533)</w:t>
      </w:r>
      <w:r w:rsidR="009F44EE" w:rsidRPr="00816E1D">
        <w:t xml:space="preserve">, but not Faith’s </w:t>
      </w:r>
      <w:r w:rsidR="00D9049C">
        <w:t>p</w:t>
      </w:r>
      <w:r w:rsidR="009F44EE" w:rsidRPr="00816E1D">
        <w:t xml:space="preserve">hylogenetic </w:t>
      </w:r>
      <w:r w:rsidR="008F6211">
        <w:t>d</w:t>
      </w:r>
      <w:r w:rsidR="009F44EE" w:rsidRPr="00816E1D">
        <w:t>iversity or ASV richness</w:t>
      </w:r>
      <w:r w:rsidR="00FB37FC">
        <w:t xml:space="preserve"> (</w:t>
      </w:r>
      <w:r w:rsidR="00783D3E">
        <w:t xml:space="preserve">Fig. 11, </w:t>
      </w:r>
      <w:r w:rsidR="00FB37FC">
        <w:t xml:space="preserve">Table </w:t>
      </w:r>
      <w:r w:rsidR="005F586A">
        <w:t>11</w:t>
      </w:r>
      <w:r w:rsidR="00CE6E86">
        <w:t>).</w:t>
      </w:r>
      <w:r w:rsidR="009F44EE" w:rsidRPr="00816E1D">
        <w:t xml:space="preserve"> </w:t>
      </w:r>
    </w:p>
    <w:p w14:paraId="57D02900" w14:textId="0EE3B3C5" w:rsidR="00F30771" w:rsidRPr="00816E1D" w:rsidRDefault="007B2991">
      <w:pPr>
        <w:spacing w:line="480" w:lineRule="auto"/>
        <w:ind w:firstLine="720"/>
        <w:pPrChange w:id="130" w:author="Kaylee  Arnold" w:date="2022-09-09T10:55:00Z">
          <w:pPr>
            <w:spacing w:line="480" w:lineRule="auto"/>
          </w:pPr>
        </w:pPrChange>
      </w:pPr>
      <w:r w:rsidRPr="00816E1D">
        <w:rPr>
          <w:b/>
          <w:bCs/>
          <w:i/>
          <w:iCs/>
        </w:rPr>
        <w:t>Mixed linear models for alpha diversity</w:t>
      </w:r>
      <w:r w:rsidR="009928F4" w:rsidRPr="00816E1D">
        <w:rPr>
          <w:b/>
          <w:bCs/>
          <w:i/>
          <w:iCs/>
        </w:rPr>
        <w:t xml:space="preserve"> across habitat </w:t>
      </w:r>
      <w:r w:rsidR="00663A09">
        <w:rPr>
          <w:b/>
          <w:bCs/>
          <w:i/>
          <w:iCs/>
        </w:rPr>
        <w:t>types</w:t>
      </w:r>
      <w:r w:rsidRPr="00816E1D">
        <w:rPr>
          <w:b/>
          <w:bCs/>
          <w:i/>
          <w:iCs/>
        </w:rPr>
        <w:t>.</w:t>
      </w:r>
      <w:r w:rsidRPr="00816E1D">
        <w:t xml:space="preserve"> </w:t>
      </w:r>
      <w:r w:rsidR="00882562" w:rsidRPr="00816E1D">
        <w:t xml:space="preserve">After controlling for </w:t>
      </w:r>
      <w:r w:rsidR="006E67FE">
        <w:t>sampling region</w:t>
      </w:r>
      <w:r w:rsidR="00882562" w:rsidRPr="00816E1D">
        <w:t xml:space="preserve">, </w:t>
      </w:r>
      <w:r w:rsidR="006E67FE">
        <w:t>habitat</w:t>
      </w:r>
      <w:r w:rsidR="006E67FE" w:rsidRPr="00816E1D">
        <w:t xml:space="preserve"> </w:t>
      </w:r>
      <w:r w:rsidR="00882562" w:rsidRPr="00816E1D">
        <w:t xml:space="preserve">was the best fit model after the null model for </w:t>
      </w:r>
      <w:r w:rsidR="002B5BA9">
        <w:t>three</w:t>
      </w:r>
      <w:r w:rsidR="002B5BA9" w:rsidRPr="00816E1D">
        <w:t xml:space="preserve"> </w:t>
      </w:r>
      <w:r w:rsidR="00882562" w:rsidRPr="00816E1D">
        <w:t xml:space="preserve">alpha diversity metrics at </w:t>
      </w:r>
      <w:r w:rsidR="002B5BA9">
        <w:t>Capira</w:t>
      </w:r>
      <w:r w:rsidR="00882562" w:rsidRPr="00816E1D">
        <w:t xml:space="preserve"> but did not </w:t>
      </w:r>
      <w:r w:rsidR="001D44F8">
        <w:t>display</w:t>
      </w:r>
      <w:r w:rsidR="001D44F8" w:rsidRPr="00816E1D">
        <w:t xml:space="preserve"> </w:t>
      </w:r>
      <w:r w:rsidR="00882562" w:rsidRPr="00816E1D">
        <w:t>any significant effects</w:t>
      </w:r>
      <w:r w:rsidR="001D44F8">
        <w:t xml:space="preserve"> </w:t>
      </w:r>
      <w:r w:rsidR="00FF6627">
        <w:t>(</w:t>
      </w:r>
      <w:r w:rsidR="001272FF">
        <w:t>Richness: R</w:t>
      </w:r>
      <w:r w:rsidR="001272FF" w:rsidRPr="000B7B5F">
        <w:rPr>
          <w:vertAlign w:val="superscript"/>
        </w:rPr>
        <w:t>2</w:t>
      </w:r>
      <w:r w:rsidR="001272FF">
        <w:t xml:space="preserve"> =</w:t>
      </w:r>
      <w:r w:rsidR="00C8122F" w:rsidRPr="00C8122F">
        <w:t xml:space="preserve"> 0.0849</w:t>
      </w:r>
      <w:r w:rsidR="002E6DD1">
        <w:t>,</w:t>
      </w:r>
      <w:r w:rsidR="001272FF">
        <w:t xml:space="preserve"> </w:t>
      </w:r>
      <w:r w:rsidR="00CC1A52" w:rsidRPr="000B7B5F">
        <w:rPr>
          <w:i/>
          <w:iCs/>
        </w:rPr>
        <w:t>p</w:t>
      </w:r>
      <w:r w:rsidR="00CC1A52">
        <w:t xml:space="preserve"> = </w:t>
      </w:r>
      <w:r w:rsidR="002E6DD1" w:rsidRPr="002E6DD1">
        <w:t>0.</w:t>
      </w:r>
      <w:r w:rsidR="00F420AF" w:rsidRPr="00F420AF">
        <w:t xml:space="preserve"> 0.2158</w:t>
      </w:r>
      <w:r w:rsidR="0054128C">
        <w:t xml:space="preserve">; </w:t>
      </w:r>
      <w:r w:rsidR="00A54F82">
        <w:t>Shannon diversity: R</w:t>
      </w:r>
      <w:r w:rsidR="00A54F82" w:rsidRPr="000B7B5F">
        <w:rPr>
          <w:vertAlign w:val="superscript"/>
        </w:rPr>
        <w:t>2</w:t>
      </w:r>
      <w:r w:rsidR="00A54F82">
        <w:t xml:space="preserve"> = </w:t>
      </w:r>
      <w:r w:rsidR="00C8122F">
        <w:t>0.030</w:t>
      </w:r>
      <w:r w:rsidR="0045250C">
        <w:t xml:space="preserve">, </w:t>
      </w:r>
      <w:r w:rsidR="0045250C" w:rsidRPr="000B7B5F">
        <w:rPr>
          <w:i/>
          <w:iCs/>
        </w:rPr>
        <w:t>p</w:t>
      </w:r>
      <w:r w:rsidR="0045250C">
        <w:t xml:space="preserve"> = </w:t>
      </w:r>
      <w:r w:rsidR="00C8122F">
        <w:t>0.</w:t>
      </w:r>
      <w:r w:rsidR="00880935">
        <w:t>3583</w:t>
      </w:r>
      <w:r w:rsidR="00E670FC">
        <w:t xml:space="preserve">; </w:t>
      </w:r>
      <w:r w:rsidR="00A8538A">
        <w:t>Pielou’s evenness: R</w:t>
      </w:r>
      <w:r w:rsidR="00A8538A" w:rsidRPr="000B7B5F">
        <w:rPr>
          <w:vertAlign w:val="superscript"/>
        </w:rPr>
        <w:t>2</w:t>
      </w:r>
      <w:r w:rsidR="00A8538A">
        <w:t xml:space="preserve"> = </w:t>
      </w:r>
      <w:r w:rsidR="00F621D1" w:rsidRPr="00F621D1">
        <w:t>0.</w:t>
      </w:r>
      <w:r w:rsidR="00880935">
        <w:t>0275</w:t>
      </w:r>
      <w:r w:rsidR="00F621D1">
        <w:t xml:space="preserve">, </w:t>
      </w:r>
      <w:r w:rsidR="00907F51" w:rsidRPr="000B7B5F">
        <w:rPr>
          <w:i/>
          <w:iCs/>
        </w:rPr>
        <w:t>p</w:t>
      </w:r>
      <w:r w:rsidR="00907F51">
        <w:t xml:space="preserve"> = </w:t>
      </w:r>
      <w:r w:rsidR="00191D4D">
        <w:t>0.2722</w:t>
      </w:r>
      <w:r w:rsidR="00F621D1">
        <w:t>)</w:t>
      </w:r>
      <w:r w:rsidR="00275516">
        <w:t>. Habitat type and</w:t>
      </w:r>
      <w:r w:rsidR="00734DE5">
        <w:t xml:space="preserve"> </w:t>
      </w:r>
      <w:r w:rsidR="00FC67C4">
        <w:t>vertebrate blood meal richness were both the best fit model that explain</w:t>
      </w:r>
      <w:r w:rsidR="00406E8D">
        <w:t>ed</w:t>
      </w:r>
      <w:r w:rsidR="00FC67C4">
        <w:t xml:space="preserve"> Faith’s phylogenetic diversity</w:t>
      </w:r>
      <w:r w:rsidR="00663A09">
        <w:t xml:space="preserve">; </w:t>
      </w:r>
      <w:r w:rsidR="00834EB6">
        <w:t>however,</w:t>
      </w:r>
      <w:r w:rsidR="005A1408">
        <w:t xml:space="preserve"> only </w:t>
      </w:r>
      <w:r w:rsidR="00181FF4">
        <w:t>vertebrate</w:t>
      </w:r>
      <w:r w:rsidR="005A1408">
        <w:t xml:space="preserve"> blood meal richness significantly correlated with diversity (</w:t>
      </w:r>
      <w:r w:rsidR="00393A30">
        <w:t>R</w:t>
      </w:r>
      <w:r w:rsidR="00393A30" w:rsidRPr="00191D4D">
        <w:rPr>
          <w:vertAlign w:val="superscript"/>
          <w:rPrChange w:id="131" w:author="Kaylee  Arnold" w:date="2022-09-09T10:07:00Z">
            <w:rPr/>
          </w:rPrChange>
        </w:rPr>
        <w:t>2</w:t>
      </w:r>
      <w:r w:rsidR="00393A30">
        <w:t xml:space="preserve">: </w:t>
      </w:r>
      <w:r w:rsidR="009B1F43">
        <w:t>0.</w:t>
      </w:r>
      <w:r w:rsidR="00F420AF">
        <w:t xml:space="preserve">10, </w:t>
      </w:r>
      <w:r w:rsidR="00F420AF" w:rsidRPr="00191D4D">
        <w:rPr>
          <w:i/>
          <w:iCs/>
          <w:rPrChange w:id="132" w:author="Kaylee  Arnold" w:date="2022-09-09T10:07:00Z">
            <w:rPr/>
          </w:rPrChange>
        </w:rPr>
        <w:t>p</w:t>
      </w:r>
      <w:r w:rsidR="00F420AF">
        <w:t xml:space="preserve"> = 0.004)</w:t>
      </w:r>
      <w:r w:rsidR="00834EB6">
        <w:t xml:space="preserve"> (Table </w:t>
      </w:r>
      <w:r w:rsidR="00F62B9B">
        <w:t>12)</w:t>
      </w:r>
      <w:r w:rsidR="00F420AF">
        <w:t xml:space="preserve">. </w:t>
      </w:r>
      <w:r w:rsidR="003B666B" w:rsidRPr="00816E1D">
        <w:t>At Chorrera, the best fit models across all alpha diversity metrics were either the null model or had habitat as the sole fixed effect, however, habitat was not significantly associated with any alpha diversity metrics</w:t>
      </w:r>
      <w:r w:rsidR="00152DFB">
        <w:t xml:space="preserve"> (Table 13)</w:t>
      </w:r>
      <w:r w:rsidR="003B666B" w:rsidRPr="00816E1D">
        <w:t xml:space="preserve">. Lastly, at Veraguas samples, the best fit models </w:t>
      </w:r>
      <w:r w:rsidR="00A73ABD">
        <w:t>across all</w:t>
      </w:r>
      <w:r w:rsidR="00BD73E7">
        <w:t xml:space="preserve"> alpha diversity metrics </w:t>
      </w:r>
      <w:r w:rsidR="003B666B" w:rsidRPr="00816E1D">
        <w:t xml:space="preserve">included </w:t>
      </w:r>
      <w:r w:rsidR="00BD73E7">
        <w:t>dominant</w:t>
      </w:r>
      <w:r w:rsidR="003B666B" w:rsidRPr="00816E1D">
        <w:t xml:space="preserve"> blood meal as the sole fixed </w:t>
      </w:r>
      <w:r w:rsidR="00181FF4" w:rsidRPr="00816E1D">
        <w:t>effect</w:t>
      </w:r>
      <w:r w:rsidR="00181FF4">
        <w:t xml:space="preserve"> and</w:t>
      </w:r>
      <w:r w:rsidR="00BD73E7">
        <w:t xml:space="preserve"> </w:t>
      </w:r>
      <w:r w:rsidR="00B13890">
        <w:t>were</w:t>
      </w:r>
      <w:r w:rsidR="00AF4E5B">
        <w:t xml:space="preserve"> strongly correlated with </w:t>
      </w:r>
      <w:r w:rsidR="00311AC4">
        <w:t>Shannon diversity (R</w:t>
      </w:r>
      <w:r w:rsidR="00311AC4" w:rsidRPr="00B03A22">
        <w:rPr>
          <w:vertAlign w:val="superscript"/>
          <w:rPrChange w:id="133" w:author="Kaylee  Arnold" w:date="2022-09-09T10:31:00Z">
            <w:rPr/>
          </w:rPrChange>
        </w:rPr>
        <w:t>2</w:t>
      </w:r>
      <w:r w:rsidR="00311AC4">
        <w:t xml:space="preserve"> = 0.0915, </w:t>
      </w:r>
      <w:r w:rsidR="00311AC4" w:rsidRPr="00B03A22">
        <w:rPr>
          <w:i/>
          <w:iCs/>
          <w:rPrChange w:id="134" w:author="Kaylee  Arnold" w:date="2022-09-09T10:31:00Z">
            <w:rPr/>
          </w:rPrChange>
        </w:rPr>
        <w:t>p</w:t>
      </w:r>
      <w:r w:rsidR="00311AC4">
        <w:t xml:space="preserve"> = 0.0037) and evenness (R</w:t>
      </w:r>
      <w:r w:rsidR="00311AC4" w:rsidRPr="00B03A22">
        <w:rPr>
          <w:vertAlign w:val="superscript"/>
          <w:rPrChange w:id="135" w:author="Kaylee  Arnold" w:date="2022-09-09T10:30:00Z">
            <w:rPr/>
          </w:rPrChange>
        </w:rPr>
        <w:t>2</w:t>
      </w:r>
      <w:r w:rsidR="00311AC4">
        <w:t xml:space="preserve"> = 0.011, </w:t>
      </w:r>
      <w:r w:rsidR="00311AC4" w:rsidRPr="00B03A22">
        <w:rPr>
          <w:i/>
          <w:iCs/>
          <w:rPrChange w:id="136" w:author="Kaylee  Arnold" w:date="2022-09-09T10:31:00Z">
            <w:rPr/>
          </w:rPrChange>
        </w:rPr>
        <w:t>p</w:t>
      </w:r>
      <w:r w:rsidR="00311AC4">
        <w:t xml:space="preserve"> = 0.011)</w:t>
      </w:r>
      <w:r w:rsidR="00F62B9B">
        <w:t xml:space="preserve"> (Table 1</w:t>
      </w:r>
      <w:r w:rsidR="00152DFB">
        <w:t>4</w:t>
      </w:r>
      <w:r w:rsidR="00F62B9B">
        <w:t>)</w:t>
      </w:r>
      <w:r w:rsidR="00B03A22">
        <w:t>.</w:t>
      </w:r>
    </w:p>
    <w:p w14:paraId="41E1F3FA" w14:textId="504E6A1E" w:rsidR="008A174C" w:rsidRDefault="00BA1153" w:rsidP="00804401">
      <w:pPr>
        <w:spacing w:line="480" w:lineRule="auto"/>
        <w:ind w:firstLine="720"/>
      </w:pPr>
      <w:r w:rsidRPr="00BA1153">
        <w:rPr>
          <w:b/>
          <w:bCs/>
          <w:i/>
          <w:iCs/>
        </w:rPr>
        <w:t>Beta Diversity</w:t>
      </w:r>
      <w:r>
        <w:rPr>
          <w:b/>
          <w:bCs/>
          <w:i/>
          <w:iCs/>
        </w:rPr>
        <w:t>.</w:t>
      </w:r>
      <w:r>
        <w:t xml:space="preserve"> </w:t>
      </w:r>
      <w:r w:rsidR="00196533">
        <w:t xml:space="preserve">Using a PCoA for visualization, </w:t>
      </w:r>
      <w:r w:rsidR="00152DFB">
        <w:t>both</w:t>
      </w:r>
      <w:r w:rsidR="00960213">
        <w:t xml:space="preserve"> beta diversity metrics</w:t>
      </w:r>
      <w:r w:rsidR="009A4568">
        <w:t xml:space="preserve"> demonstrated that the samples </w:t>
      </w:r>
      <w:r w:rsidR="001E6176">
        <w:t>clustered by habitat type</w:t>
      </w:r>
      <w:r w:rsidR="00E56AB2">
        <w:t xml:space="preserve"> (</w:t>
      </w:r>
      <w:r w:rsidR="00B35612" w:rsidRPr="00816E1D">
        <w:t xml:space="preserve">UniFrac: pseudo-F statistic: </w:t>
      </w:r>
      <w:r w:rsidR="00686CF5" w:rsidRPr="00686CF5">
        <w:t>4.385148</w:t>
      </w:r>
      <w:r w:rsidR="00B35612" w:rsidRPr="00816E1D">
        <w:t xml:space="preserve">, </w:t>
      </w:r>
      <w:r w:rsidR="00B35612" w:rsidRPr="00816E1D">
        <w:rPr>
          <w:i/>
          <w:iCs/>
        </w:rPr>
        <w:t>p</w:t>
      </w:r>
      <w:r w:rsidR="00B35612" w:rsidRPr="00816E1D">
        <w:t xml:space="preserve"> = 0.001</w:t>
      </w:r>
      <w:r w:rsidR="00596AA9">
        <w:t>,</w:t>
      </w:r>
      <w:r w:rsidR="005B52C9">
        <w:t xml:space="preserve"> beta-dispersion </w:t>
      </w:r>
      <w:r w:rsidR="00044885">
        <w:t xml:space="preserve">on 999 permutations: </w:t>
      </w:r>
      <w:r w:rsidR="00990607">
        <w:t xml:space="preserve">p = </w:t>
      </w:r>
      <w:r w:rsidR="00990607" w:rsidRPr="00990607">
        <w:t>0.</w:t>
      </w:r>
      <w:r w:rsidR="00EF169A">
        <w:t>464</w:t>
      </w:r>
      <w:r w:rsidR="00004E22">
        <w:t>;</w:t>
      </w:r>
      <w:r w:rsidR="00456179" w:rsidRPr="00456179">
        <w:t xml:space="preserve"> </w:t>
      </w:r>
      <w:r w:rsidR="00456179" w:rsidRPr="00816E1D">
        <w:t xml:space="preserve">wUniFrac: pseudo-F statistic= </w:t>
      </w:r>
      <w:r w:rsidR="00456179" w:rsidRPr="00CB6E7E">
        <w:t>6.847971</w:t>
      </w:r>
      <w:r w:rsidR="00456179" w:rsidRPr="00816E1D">
        <w:t xml:space="preserve">, </w:t>
      </w:r>
      <w:r w:rsidR="00456179" w:rsidRPr="00816E1D">
        <w:rPr>
          <w:i/>
          <w:iCs/>
        </w:rPr>
        <w:t>p</w:t>
      </w:r>
      <w:r w:rsidR="00456179" w:rsidRPr="00816E1D">
        <w:t xml:space="preserve"> = 0.001</w:t>
      </w:r>
      <w:r w:rsidR="00596AA9">
        <w:t xml:space="preserve">, beta-dispersion on 999 permutations: p = </w:t>
      </w:r>
      <w:r w:rsidR="00EA3CC9" w:rsidRPr="00EA3CC9">
        <w:t>0.</w:t>
      </w:r>
      <w:r w:rsidR="000239F5" w:rsidRPr="000239F5">
        <w:t xml:space="preserve"> 0.097</w:t>
      </w:r>
      <w:r w:rsidR="00B35612">
        <w:t>)</w:t>
      </w:r>
      <w:r w:rsidR="001E6176">
        <w:t xml:space="preserve"> </w:t>
      </w:r>
      <w:r w:rsidR="00BD44A1">
        <w:t>and</w:t>
      </w:r>
      <w:r w:rsidR="001E6176">
        <w:t xml:space="preserve"> </w:t>
      </w:r>
      <w:r w:rsidR="00F9435C">
        <w:t xml:space="preserve">the </w:t>
      </w:r>
      <w:r w:rsidR="006D758B">
        <w:t xml:space="preserve">pairwise PERMANOVA </w:t>
      </w:r>
      <w:r w:rsidR="006D758B">
        <w:lastRenderedPageBreak/>
        <w:t>comparison</w:t>
      </w:r>
      <w:r w:rsidR="00E56AB2">
        <w:t>s</w:t>
      </w:r>
      <w:r w:rsidR="006D758B">
        <w:t xml:space="preserve"> between forest and pasture samples had the </w:t>
      </w:r>
      <w:r w:rsidR="00F9435C">
        <w:t xml:space="preserve">largest </w:t>
      </w:r>
      <w:r w:rsidR="008D3456">
        <w:t>pseudo-F statistic</w:t>
      </w:r>
      <w:r w:rsidR="00B75836">
        <w:t xml:space="preserve"> across each metric</w:t>
      </w:r>
      <w:r w:rsidR="006D758B">
        <w:t xml:space="preserve"> </w:t>
      </w:r>
      <w:r w:rsidR="00B75836">
        <w:t>(</w:t>
      </w:r>
      <w:r w:rsidR="000B5ADA">
        <w:t xml:space="preserve">UniFrac: </w:t>
      </w:r>
      <w:r w:rsidR="0001482D">
        <w:t xml:space="preserve">pseudo-F statistic: </w:t>
      </w:r>
      <w:r w:rsidR="0001482D" w:rsidRPr="0001482D">
        <w:t>6.765</w:t>
      </w:r>
      <w:r w:rsidR="00C94693">
        <w:t xml:space="preserve">, </w:t>
      </w:r>
      <w:r w:rsidR="00C94693" w:rsidRPr="008700A4">
        <w:rPr>
          <w:i/>
          <w:iCs/>
        </w:rPr>
        <w:t>p</w:t>
      </w:r>
      <w:r w:rsidR="00C94693">
        <w:t xml:space="preserve"> = 0.001</w:t>
      </w:r>
      <w:r w:rsidR="00004E22">
        <w:t>;</w:t>
      </w:r>
      <w:r w:rsidR="00004E22" w:rsidRPr="00004E22">
        <w:t xml:space="preserve"> </w:t>
      </w:r>
      <w:r w:rsidR="00004E22">
        <w:t xml:space="preserve">wUniFrac: pseudo-F statistic: </w:t>
      </w:r>
      <w:r w:rsidR="00004E22" w:rsidRPr="000B5ADA">
        <w:t>11.6</w:t>
      </w:r>
      <w:r w:rsidR="00004E22">
        <w:t xml:space="preserve">30, </w:t>
      </w:r>
      <w:r w:rsidR="00004E22" w:rsidRPr="008700A4">
        <w:rPr>
          <w:i/>
          <w:iCs/>
        </w:rPr>
        <w:t>p</w:t>
      </w:r>
      <w:r w:rsidR="00004E22">
        <w:t xml:space="preserve"> = 0.001</w:t>
      </w:r>
      <w:r w:rsidR="00D314CA">
        <w:t>)</w:t>
      </w:r>
      <w:r w:rsidR="00D31FEF">
        <w:t xml:space="preserve"> (Fig. S</w:t>
      </w:r>
      <w:r w:rsidR="004453C2">
        <w:t>4</w:t>
      </w:r>
      <w:r w:rsidR="001D1D87">
        <w:t>, Table</w:t>
      </w:r>
      <w:r w:rsidR="00664D30">
        <w:t>s</w:t>
      </w:r>
      <w:r w:rsidR="001D1D87">
        <w:t xml:space="preserve"> S</w:t>
      </w:r>
      <w:r w:rsidR="000D07CF">
        <w:t>7</w:t>
      </w:r>
      <w:r w:rsidR="00664D30">
        <w:t>-S8</w:t>
      </w:r>
      <w:r w:rsidR="00FB46C3">
        <w:t>)</w:t>
      </w:r>
      <w:r w:rsidR="004453C2">
        <w:t xml:space="preserve">. </w:t>
      </w:r>
    </w:p>
    <w:p w14:paraId="5BB6B051" w14:textId="19DF009E" w:rsidR="00807FDC" w:rsidRDefault="00750F73" w:rsidP="009C6C27">
      <w:pPr>
        <w:spacing w:line="480" w:lineRule="auto"/>
        <w:ind w:firstLine="720"/>
      </w:pPr>
      <w:r>
        <w:t xml:space="preserve">We then split the samples by sampling region to explore the data further. </w:t>
      </w:r>
      <w:r w:rsidR="005800EC">
        <w:t>At Capira</w:t>
      </w:r>
      <w:r w:rsidR="00603606">
        <w:t xml:space="preserve">, pasture and peridomestic palms </w:t>
      </w:r>
      <w:r w:rsidR="00653185">
        <w:t xml:space="preserve">had </w:t>
      </w:r>
      <w:r w:rsidR="00603606">
        <w:t>significantly</w:t>
      </w:r>
      <w:r w:rsidR="003B6F3F">
        <w:t xml:space="preserve"> different </w:t>
      </w:r>
      <w:r w:rsidR="00653185">
        <w:t xml:space="preserve">variances </w:t>
      </w:r>
      <w:r w:rsidR="004E057B">
        <w:t>using</w:t>
      </w:r>
      <w:r w:rsidR="003B6F3F">
        <w:t xml:space="preserve"> </w:t>
      </w:r>
      <w:r w:rsidR="00714973">
        <w:t xml:space="preserve">unweighted </w:t>
      </w:r>
      <w:r w:rsidR="003B6F3F">
        <w:t>UniFrac</w:t>
      </w:r>
      <w:r w:rsidR="009E1502">
        <w:t xml:space="preserve"> distances </w:t>
      </w:r>
      <w:r w:rsidR="00E317B8">
        <w:t>(pseudo-F statistic</w:t>
      </w:r>
      <w:r w:rsidR="00714973">
        <w:t xml:space="preserve">: </w:t>
      </w:r>
      <w:r w:rsidR="00714973" w:rsidRPr="00714973">
        <w:t>5.146824</w:t>
      </w:r>
      <w:r w:rsidR="00714973">
        <w:t xml:space="preserve">, </w:t>
      </w:r>
      <w:r w:rsidR="00714973" w:rsidRPr="00714973">
        <w:rPr>
          <w:i/>
          <w:iCs/>
        </w:rPr>
        <w:t>p</w:t>
      </w:r>
      <w:r w:rsidR="00714973">
        <w:t xml:space="preserve"> = 0.001</w:t>
      </w:r>
      <w:r w:rsidR="00DF6167">
        <w:t xml:space="preserve">, beta-dispersion on 999 permutations: </w:t>
      </w:r>
      <w:r w:rsidR="00DF6167" w:rsidRPr="00663CEA">
        <w:rPr>
          <w:i/>
          <w:iCs/>
          <w:rPrChange w:id="137" w:author="Kaylee  Arnold" w:date="2022-09-13T13:16:00Z">
            <w:rPr/>
          </w:rPrChange>
        </w:rPr>
        <w:t>p</w:t>
      </w:r>
      <w:r w:rsidR="00DF6167">
        <w:t xml:space="preserve"> = </w:t>
      </w:r>
      <w:r w:rsidR="00FA56C4">
        <w:t>0.049</w:t>
      </w:r>
      <w:r w:rsidR="00027048">
        <w:t xml:space="preserve">, Fig. </w:t>
      </w:r>
      <w:r w:rsidR="00264B93">
        <w:t>12a</w:t>
      </w:r>
      <w:r w:rsidR="00A41E04">
        <w:t>, Table 1</w:t>
      </w:r>
      <w:r w:rsidR="00CE03EA">
        <w:t>5</w:t>
      </w:r>
      <w:r w:rsidR="00714973">
        <w:t>)</w:t>
      </w:r>
      <w:r w:rsidR="005B7D46">
        <w:t xml:space="preserve"> but </w:t>
      </w:r>
      <w:r w:rsidR="00380ED1">
        <w:t>showed no difference in</w:t>
      </w:r>
      <w:r w:rsidR="00FF6003">
        <w:t xml:space="preserve"> </w:t>
      </w:r>
      <w:r w:rsidR="005F24C4">
        <w:t xml:space="preserve">clustering or variance using </w:t>
      </w:r>
      <w:r w:rsidR="005B7D46">
        <w:t xml:space="preserve">weighted UniFrac (pseudo-F statistic: </w:t>
      </w:r>
      <w:r w:rsidR="00EC2471" w:rsidRPr="00EC2471">
        <w:t>3.046044</w:t>
      </w:r>
      <w:r w:rsidR="00EC2471">
        <w:t xml:space="preserve">, </w:t>
      </w:r>
      <w:r w:rsidR="00EC2471" w:rsidRPr="00EC2471">
        <w:rPr>
          <w:i/>
          <w:iCs/>
        </w:rPr>
        <w:t>p</w:t>
      </w:r>
      <w:r w:rsidR="00EC2471">
        <w:t xml:space="preserve"> = 0.061</w:t>
      </w:r>
      <w:r w:rsidR="00FA56C4">
        <w:t xml:space="preserve">, beta-dispersion on 999 permutations: </w:t>
      </w:r>
      <w:r w:rsidR="00FA56C4" w:rsidRPr="00663CEA">
        <w:rPr>
          <w:i/>
          <w:iCs/>
          <w:rPrChange w:id="138" w:author="Kaylee  Arnold" w:date="2022-09-13T13:16:00Z">
            <w:rPr/>
          </w:rPrChange>
        </w:rPr>
        <w:t>p</w:t>
      </w:r>
      <w:r w:rsidR="00FA56C4">
        <w:t xml:space="preserve"> = </w:t>
      </w:r>
      <w:r w:rsidR="00DC334E">
        <w:t>0.631</w:t>
      </w:r>
      <w:r w:rsidR="00EC2471">
        <w:t>)</w:t>
      </w:r>
      <w:r w:rsidR="0091327D">
        <w:t xml:space="preserve"> (Fig. </w:t>
      </w:r>
      <w:r w:rsidR="00E41EFB">
        <w:t>12</w:t>
      </w:r>
      <w:r w:rsidR="001944E5">
        <w:t>b</w:t>
      </w:r>
      <w:r w:rsidR="00FE36C2">
        <w:t xml:space="preserve">, Table </w:t>
      </w:r>
      <w:r w:rsidR="00CE03EA">
        <w:t>16</w:t>
      </w:r>
      <w:r w:rsidR="001944E5">
        <w:t>)</w:t>
      </w:r>
      <w:r w:rsidR="00B10253">
        <w:t xml:space="preserve">, while La Chorrera samples </w:t>
      </w:r>
      <w:r w:rsidR="00912C34">
        <w:t xml:space="preserve">some differences in composition </w:t>
      </w:r>
      <w:r w:rsidR="00B10253">
        <w:t>by habitat using unweighted UniFrac distances (pse</w:t>
      </w:r>
      <w:r w:rsidR="007D7525">
        <w:t xml:space="preserve">udo-F statistic: </w:t>
      </w:r>
      <w:r w:rsidR="007D7525" w:rsidRPr="007D7525">
        <w:t>2.754805</w:t>
      </w:r>
      <w:r w:rsidR="007D7525">
        <w:t xml:space="preserve">, </w:t>
      </w:r>
      <w:r w:rsidR="007D7525" w:rsidRPr="006531E8">
        <w:rPr>
          <w:i/>
          <w:iCs/>
        </w:rPr>
        <w:t>p</w:t>
      </w:r>
      <w:r w:rsidR="007D7525">
        <w:t xml:space="preserve"> = 0.004</w:t>
      </w:r>
      <w:r w:rsidR="00663CEA">
        <w:t xml:space="preserve">, beta-dispersion on 999 permutations: </w:t>
      </w:r>
      <w:r w:rsidR="00663CEA" w:rsidRPr="00663CEA">
        <w:rPr>
          <w:i/>
          <w:iCs/>
          <w:rPrChange w:id="139" w:author="Kaylee  Arnold" w:date="2022-09-13T13:16:00Z">
            <w:rPr/>
          </w:rPrChange>
        </w:rPr>
        <w:t>p</w:t>
      </w:r>
      <w:r w:rsidR="00663CEA">
        <w:t xml:space="preserve"> = 0.152</w:t>
      </w:r>
      <w:r w:rsidR="007D7525">
        <w:t>)</w:t>
      </w:r>
      <w:r w:rsidR="008E024C">
        <w:t xml:space="preserve"> (</w:t>
      </w:r>
      <w:r w:rsidR="00C77035">
        <w:t>Fig. 1</w:t>
      </w:r>
      <w:r w:rsidR="00E41EFB">
        <w:t>3</w:t>
      </w:r>
      <w:r w:rsidR="004F5C49">
        <w:t>a</w:t>
      </w:r>
      <w:r w:rsidR="00C77035">
        <w:t>,</w:t>
      </w:r>
      <w:r w:rsidR="004F5C49">
        <w:t xml:space="preserve"> Table </w:t>
      </w:r>
      <w:r w:rsidR="00822E10">
        <w:t>17)</w:t>
      </w:r>
      <w:r w:rsidR="00770908">
        <w:t xml:space="preserve"> but no difference</w:t>
      </w:r>
      <w:r w:rsidR="005E0ADC">
        <w:t>s</w:t>
      </w:r>
      <w:r w:rsidR="00A966C1">
        <w:t xml:space="preserve"> using </w:t>
      </w:r>
      <w:r w:rsidR="008670E5">
        <w:t>weighted</w:t>
      </w:r>
      <w:r w:rsidR="00884953">
        <w:t xml:space="preserve"> UniFrac </w:t>
      </w:r>
      <w:r w:rsidR="001E3BCC">
        <w:t>(pseudo</w:t>
      </w:r>
      <w:r w:rsidR="002D404D">
        <w:t xml:space="preserve">-F statistic: </w:t>
      </w:r>
      <w:r w:rsidR="00560F19">
        <w:t>1.</w:t>
      </w:r>
      <w:r w:rsidR="006F3DEE">
        <w:t>909</w:t>
      </w:r>
      <w:r w:rsidR="006E120F">
        <w:t>, p = 0.058, beta-dispersion on 999 permutations</w:t>
      </w:r>
      <w:r w:rsidR="00503A0E">
        <w:t xml:space="preserve">: p = </w:t>
      </w:r>
      <w:r w:rsidR="00EF648D">
        <w:t xml:space="preserve">0.129) </w:t>
      </w:r>
      <w:r w:rsidR="00884953">
        <w:t>(</w:t>
      </w:r>
      <w:r w:rsidR="001E3BCC">
        <w:t>Fig. 13b, Table 18)</w:t>
      </w:r>
      <w:r w:rsidR="004C297C">
        <w:t xml:space="preserve">. </w:t>
      </w:r>
      <w:r w:rsidR="006531E8">
        <w:t xml:space="preserve">At Veraguas, </w:t>
      </w:r>
      <w:r w:rsidR="00E9194B">
        <w:t xml:space="preserve">the </w:t>
      </w:r>
      <w:r w:rsidR="00807FDC">
        <w:t xml:space="preserve">forest and </w:t>
      </w:r>
      <w:r w:rsidR="00646D97">
        <w:t xml:space="preserve">peridomestic samples clustered together, indicating little difference between the two habitat types </w:t>
      </w:r>
      <w:r w:rsidR="000750D4">
        <w:t>using</w:t>
      </w:r>
      <w:r w:rsidR="00646D97">
        <w:t xml:space="preserve"> unweighted UniFrac</w:t>
      </w:r>
      <w:r w:rsidR="003D5B9A">
        <w:t xml:space="preserve"> (</w:t>
      </w:r>
      <w:r w:rsidR="00E628CC">
        <w:t xml:space="preserve">pseudo-F statistic: </w:t>
      </w:r>
      <w:r w:rsidR="00E628CC" w:rsidRPr="00C73ACC">
        <w:t>1.601603</w:t>
      </w:r>
      <w:r w:rsidR="00E628CC">
        <w:t xml:space="preserve">, </w:t>
      </w:r>
      <w:r w:rsidR="00E628CC" w:rsidRPr="00C73ACC">
        <w:rPr>
          <w:i/>
          <w:iCs/>
        </w:rPr>
        <w:t>p</w:t>
      </w:r>
      <w:r w:rsidR="00E628CC">
        <w:t xml:space="preserve"> = </w:t>
      </w:r>
      <w:r w:rsidR="00E628CC" w:rsidRPr="00C73ACC">
        <w:t>0.078</w:t>
      </w:r>
      <w:r w:rsidR="00E628CC">
        <w:t xml:space="preserve">, beta-dispersion on 999 permutations: p = </w:t>
      </w:r>
      <w:commentRangeStart w:id="140"/>
      <w:r w:rsidR="00E628CC">
        <w:t>0.427</w:t>
      </w:r>
      <w:commentRangeEnd w:id="140"/>
      <w:r w:rsidR="000750D4">
        <w:rPr>
          <w:rStyle w:val="CommentReference"/>
          <w:rFonts w:eastAsiaTheme="minorHAnsi" w:cstheme="minorBidi"/>
        </w:rPr>
        <w:commentReference w:id="140"/>
      </w:r>
      <w:r w:rsidR="00E628CC">
        <w:t>)</w:t>
      </w:r>
      <w:r w:rsidR="000750D4">
        <w:t xml:space="preserve"> and</w:t>
      </w:r>
      <w:r w:rsidR="00294713">
        <w:t xml:space="preserve"> pasture palms displaying different compositions (</w:t>
      </w:r>
      <w:r w:rsidR="005E0879">
        <w:t>pseudo-F statistic: 3.638, p = 0.001 for</w:t>
      </w:r>
      <w:r w:rsidR="008940AB">
        <w:t xml:space="preserve"> </w:t>
      </w:r>
      <w:r w:rsidR="00996447">
        <w:t>pasture</w:t>
      </w:r>
      <w:r w:rsidR="000E768B">
        <w:t xml:space="preserve"> vs</w:t>
      </w:r>
      <w:r w:rsidR="00A83FC7">
        <w:t xml:space="preserve">. </w:t>
      </w:r>
      <w:r w:rsidR="00996447">
        <w:t>forest</w:t>
      </w:r>
      <w:r w:rsidR="00A83FC7">
        <w:t xml:space="preserve"> palms; pseudo-F statistic: 1.652, </w:t>
      </w:r>
      <w:r w:rsidR="00A83FC7" w:rsidRPr="00C73ACC">
        <w:rPr>
          <w:i/>
          <w:iCs/>
        </w:rPr>
        <w:t>p</w:t>
      </w:r>
      <w:r w:rsidR="00A83FC7">
        <w:t xml:space="preserve"> = </w:t>
      </w:r>
      <w:r w:rsidR="00A83FC7" w:rsidRPr="00C73ACC">
        <w:t>0.0</w:t>
      </w:r>
      <w:r w:rsidR="00A83FC7">
        <w:t xml:space="preserve">04 for pasture vs. peridomestic palms). </w:t>
      </w:r>
      <w:r w:rsidR="00AC2827">
        <w:t xml:space="preserve">And finally, abundance-weighted composition at Veraguas </w:t>
      </w:r>
      <w:r w:rsidR="00C8346B">
        <w:t>displayed some c</w:t>
      </w:r>
      <w:r w:rsidR="009840CA">
        <w:t>l</w:t>
      </w:r>
      <w:r w:rsidR="00C8346B">
        <w:t>uster</w:t>
      </w:r>
      <w:r w:rsidR="009840CA">
        <w:t>ing</w:t>
      </w:r>
      <w:r w:rsidR="00C8346B">
        <w:t xml:space="preserve"> across habitat</w:t>
      </w:r>
      <w:r w:rsidR="009840CA">
        <w:t xml:space="preserve">s (pseudo-F statistic: </w:t>
      </w:r>
      <w:r w:rsidR="000F74E5">
        <w:t>3.983</w:t>
      </w:r>
      <w:r w:rsidR="005E7C0A">
        <w:t>48</w:t>
      </w:r>
      <w:r w:rsidR="009840CA">
        <w:t xml:space="preserve">, </w:t>
      </w:r>
      <w:r w:rsidR="009840CA" w:rsidRPr="00C73ACC">
        <w:rPr>
          <w:i/>
          <w:iCs/>
        </w:rPr>
        <w:t>p</w:t>
      </w:r>
      <w:r w:rsidR="009840CA">
        <w:t xml:space="preserve"> =</w:t>
      </w:r>
      <w:r w:rsidR="000F74E5">
        <w:t xml:space="preserve"> 0.001</w:t>
      </w:r>
      <w:r w:rsidR="009840CA">
        <w:t xml:space="preserve">, beta-dispersion on 999 permutations: </w:t>
      </w:r>
      <w:r w:rsidR="009840CA" w:rsidRPr="005E7C0A">
        <w:rPr>
          <w:i/>
          <w:iCs/>
          <w:rPrChange w:id="141" w:author="Kaylee  Arnold" w:date="2022-09-13T13:48:00Z">
            <w:rPr/>
          </w:rPrChange>
        </w:rPr>
        <w:t>p</w:t>
      </w:r>
      <w:r w:rsidR="009840CA">
        <w:t xml:space="preserve"> = </w:t>
      </w:r>
      <w:r w:rsidR="005E7C0A">
        <w:t>0.222)</w:t>
      </w:r>
    </w:p>
    <w:p w14:paraId="14019D88" w14:textId="77777777" w:rsidR="00FA5E6D" w:rsidRDefault="00FA5E6D" w:rsidP="00FA5E6D">
      <w:pPr>
        <w:spacing w:line="480" w:lineRule="auto"/>
        <w:ind w:firstLine="720"/>
      </w:pPr>
      <w:r w:rsidRPr="00600C4F">
        <w:rPr>
          <w:b/>
          <w:bCs/>
        </w:rPr>
        <w:t xml:space="preserve">Associations between gut microbial </w:t>
      </w:r>
      <w:r>
        <w:rPr>
          <w:b/>
          <w:bCs/>
        </w:rPr>
        <w:t>diversity</w:t>
      </w:r>
      <w:r w:rsidRPr="00600C4F">
        <w:rPr>
          <w:b/>
          <w:bCs/>
        </w:rPr>
        <w:t xml:space="preserve"> and dominant blood meal identity</w:t>
      </w:r>
      <w:r w:rsidRPr="00600C4F">
        <w:t>.</w:t>
      </w:r>
      <w:r w:rsidRPr="00816E1D">
        <w:t xml:space="preserve"> </w:t>
      </w:r>
    </w:p>
    <w:p w14:paraId="6CC1FBB3" w14:textId="37B3A293" w:rsidR="00DB1761" w:rsidRDefault="00FA5E6D" w:rsidP="00C66698">
      <w:pPr>
        <w:spacing w:line="480" w:lineRule="auto"/>
        <w:ind w:firstLine="720"/>
      </w:pPr>
      <w:r>
        <w:t xml:space="preserve">After specifically examining dominant blood meal identities, </w:t>
      </w:r>
      <w:r w:rsidRPr="00D45B41">
        <w:rPr>
          <w:i/>
          <w:iCs/>
        </w:rPr>
        <w:t>Didelphis</w:t>
      </w:r>
      <w:r>
        <w:rPr>
          <w:i/>
          <w:iCs/>
        </w:rPr>
        <w:softHyphen/>
      </w:r>
      <w:r>
        <w:t xml:space="preserve">- and </w:t>
      </w:r>
      <w:r w:rsidRPr="00D45B41">
        <w:rPr>
          <w:i/>
          <w:iCs/>
        </w:rPr>
        <w:t>Heteromys</w:t>
      </w:r>
      <w:r>
        <w:t xml:space="preserve">-fed individuals were only collected at Veraguas. Compared to </w:t>
      </w:r>
      <w:r w:rsidRPr="00D45B41">
        <w:rPr>
          <w:i/>
          <w:iCs/>
        </w:rPr>
        <w:t>Heteromys</w:t>
      </w:r>
      <w:r>
        <w:t xml:space="preserve">-fed individuals, </w:t>
      </w:r>
      <w:r w:rsidRPr="00D45B41">
        <w:rPr>
          <w:i/>
          <w:iCs/>
        </w:rPr>
        <w:t>Didelphis</w:t>
      </w:r>
      <w:r>
        <w:t>-fed individuals were significantly greater when measured by Shannon diversity (</w:t>
      </w:r>
      <w:r w:rsidRPr="00D45B41">
        <w:rPr>
          <w:i/>
          <w:iCs/>
        </w:rPr>
        <w:t>p</w:t>
      </w:r>
      <w:r>
        <w:t xml:space="preserve"> &lt; </w:t>
      </w:r>
      <w:r>
        <w:lastRenderedPageBreak/>
        <w:t>0.001), Faith’s phylogenetic diversity (</w:t>
      </w:r>
      <w:r w:rsidRPr="00D45B41">
        <w:rPr>
          <w:i/>
          <w:iCs/>
        </w:rPr>
        <w:t>p</w:t>
      </w:r>
      <w:r>
        <w:t xml:space="preserve"> = 0.007), and Pielou’s evenness (</w:t>
      </w:r>
      <w:r w:rsidRPr="00D45B41">
        <w:rPr>
          <w:i/>
          <w:iCs/>
        </w:rPr>
        <w:t>p</w:t>
      </w:r>
      <w:r>
        <w:t xml:space="preserve"> &lt; 0.001). Across habitat types, </w:t>
      </w:r>
      <w:r w:rsidRPr="00D45B41">
        <w:rPr>
          <w:i/>
          <w:iCs/>
        </w:rPr>
        <w:t>Didelphis</w:t>
      </w:r>
      <w:r>
        <w:t xml:space="preserve">-fed individuals collected from pasture palms displayed the greatest ASV richness (Pasture vs Forest: </w:t>
      </w:r>
      <w:r w:rsidRPr="00D45B41">
        <w:rPr>
          <w:i/>
          <w:iCs/>
        </w:rPr>
        <w:t>p</w:t>
      </w:r>
      <w:r>
        <w:t xml:space="preserve"> = 0.001; Pasture vs Peridomestic: </w:t>
      </w:r>
      <w:r w:rsidRPr="00D45B41">
        <w:rPr>
          <w:i/>
          <w:iCs/>
        </w:rPr>
        <w:t>p</w:t>
      </w:r>
      <w:r>
        <w:t xml:space="preserve"> = 0.001) but were not significantly different in Pielou’s evenness (p = </w:t>
      </w:r>
      <w:r w:rsidRPr="00752309">
        <w:t>0. 0.552</w:t>
      </w:r>
      <w:r>
        <w:t>) or Shannon diversity (</w:t>
      </w:r>
      <w:r w:rsidRPr="00292B32">
        <w:rPr>
          <w:i/>
          <w:iCs/>
          <w:rPrChange w:id="142" w:author="Kaylee  Arnold" w:date="2022-09-13T06:00:00Z">
            <w:rPr/>
          </w:rPrChange>
        </w:rPr>
        <w:t>p</w:t>
      </w:r>
      <w:r>
        <w:t xml:space="preserve"> = </w:t>
      </w:r>
      <w:r w:rsidRPr="00752309">
        <w:t>0.3702</w:t>
      </w:r>
      <w:r>
        <w:t>) from forest remnant samples. Peridomestic palms were significantly lower in Pielou’s evenness and Shannon diversity than forest (</w:t>
      </w:r>
      <w:r w:rsidRPr="00D45B41">
        <w:rPr>
          <w:i/>
          <w:iCs/>
        </w:rPr>
        <w:t>p</w:t>
      </w:r>
      <w:r>
        <w:t xml:space="preserve"> = </w:t>
      </w:r>
      <w:r w:rsidRPr="00616A16">
        <w:t>0.006</w:t>
      </w:r>
      <w:r>
        <w:t xml:space="preserve">, </w:t>
      </w:r>
      <w:r w:rsidRPr="00D45B41">
        <w:rPr>
          <w:i/>
          <w:iCs/>
        </w:rPr>
        <w:t>p</w:t>
      </w:r>
      <w:r>
        <w:t xml:space="preserve"> = </w:t>
      </w:r>
      <w:r w:rsidRPr="002F0B52">
        <w:t>0.0225</w:t>
      </w:r>
      <w:r>
        <w:t>; respectively) and pasture palms (</w:t>
      </w:r>
      <w:r w:rsidRPr="00D45B41">
        <w:rPr>
          <w:i/>
          <w:iCs/>
        </w:rPr>
        <w:t>p</w:t>
      </w:r>
      <w:r>
        <w:t xml:space="preserve"> = </w:t>
      </w:r>
      <w:r w:rsidRPr="002F0B52">
        <w:t>0.012</w:t>
      </w:r>
      <w:r>
        <w:t xml:space="preserve">, </w:t>
      </w:r>
      <w:r w:rsidRPr="00D45B41">
        <w:rPr>
          <w:i/>
          <w:iCs/>
        </w:rPr>
        <w:t>p</w:t>
      </w:r>
      <w:r>
        <w:t xml:space="preserve"> = </w:t>
      </w:r>
      <w:r w:rsidRPr="002F0B52">
        <w:t>0.0029</w:t>
      </w:r>
      <w:r>
        <w:t>; respectively)</w:t>
      </w:r>
      <w:r w:rsidR="000A4638">
        <w:t xml:space="preserve"> </w:t>
      </w:r>
      <w:r>
        <w:t>There was no difference in phylogenetic diversity between the samples</w:t>
      </w:r>
      <w:r w:rsidR="000A4638">
        <w:t xml:space="preserve"> (Fig. S5).</w:t>
      </w:r>
      <w:r>
        <w:t xml:space="preserve"> </w:t>
      </w:r>
      <w:r>
        <w:rPr>
          <w:i/>
          <w:iCs/>
        </w:rPr>
        <w:t>Heteromys</w:t>
      </w:r>
      <w:r>
        <w:t>-fed individuals collected from forest remnant palms were significantly greater than pasture palms measured by Shannon diversity (</w:t>
      </w:r>
      <w:r w:rsidRPr="00102670">
        <w:rPr>
          <w:i/>
          <w:iCs/>
        </w:rPr>
        <w:t>p</w:t>
      </w:r>
      <w:r>
        <w:t xml:space="preserve"> = 0.03) and Pielou’s evenness (</w:t>
      </w:r>
      <w:r w:rsidRPr="00102670">
        <w:rPr>
          <w:i/>
          <w:iCs/>
        </w:rPr>
        <w:t>p</w:t>
      </w:r>
      <w:r>
        <w:t xml:space="preserve"> = 0.018) but were not difference across any metric from peridomestic palms. Additionally, </w:t>
      </w:r>
      <w:r w:rsidRPr="000A4638">
        <w:rPr>
          <w:i/>
          <w:iCs/>
          <w:rPrChange w:id="143" w:author="Kaylee  Arnold" w:date="2022-09-13T14:10:00Z">
            <w:rPr/>
          </w:rPrChange>
        </w:rPr>
        <w:t>Heteromys</w:t>
      </w:r>
      <w:r>
        <w:t>-fed individuals collected from pasture palms were not significantly different from individuals collected in peridomestic across any alpha diversity metric (</w:t>
      </w:r>
      <w:r w:rsidR="000A4638">
        <w:t>Fig. S6</w:t>
      </w:r>
      <w:r>
        <w:t xml:space="preserve">). </w:t>
      </w:r>
      <w:r>
        <w:rPr>
          <w:i/>
          <w:iCs/>
        </w:rPr>
        <w:t>Philander</w:t>
      </w:r>
      <w:r>
        <w:t xml:space="preserve"> blood meals were only identified at La Chorrera and Capira across each habitat type. </w:t>
      </w:r>
      <w:r>
        <w:rPr>
          <w:i/>
          <w:iCs/>
        </w:rPr>
        <w:t>Philander</w:t>
      </w:r>
      <w:r>
        <w:t>-fed individuals collected at Capira were not significantly different from individuals collected at La Chorrera across any alpha diversity metric, and individuals collected in pasture palms were not significantly than individuals collected at peridomestic palms across any metric (</w:t>
      </w:r>
      <w:r w:rsidR="000A4638">
        <w:t xml:space="preserve">Figs. </w:t>
      </w:r>
      <w:r w:rsidR="007C3249">
        <w:t>S7-S8</w:t>
      </w:r>
      <w:r>
        <w:t xml:space="preserve">). </w:t>
      </w:r>
    </w:p>
    <w:p w14:paraId="00000038" w14:textId="2E01A327" w:rsidR="00113DB6" w:rsidRPr="00816E1D" w:rsidRDefault="00F15E5E" w:rsidP="00804401">
      <w:pPr>
        <w:spacing w:line="480" w:lineRule="auto"/>
        <w:rPr>
          <w:b/>
        </w:rPr>
      </w:pPr>
      <w:r w:rsidRPr="00816E1D">
        <w:rPr>
          <w:b/>
        </w:rPr>
        <w:t>Discussion</w:t>
      </w:r>
    </w:p>
    <w:p w14:paraId="170DB6EB" w14:textId="3378EBC7" w:rsidR="00D971F5" w:rsidRDefault="00000000" w:rsidP="00804401">
      <w:pPr>
        <w:spacing w:line="480" w:lineRule="auto"/>
      </w:pPr>
      <w:sdt>
        <w:sdtPr>
          <w:tag w:val="goog_rdk_46"/>
          <w:id w:val="681703770"/>
          <w:placeholder>
            <w:docPart w:val="A37011E0B23D654CB7054939EE82FFC3"/>
          </w:placeholder>
        </w:sdtPr>
        <w:sdtContent/>
      </w:sdt>
      <w:r w:rsidR="00F15E5E" w:rsidRPr="00816E1D">
        <w:rPr>
          <w:b/>
        </w:rPr>
        <w:tab/>
      </w:r>
      <w:r w:rsidR="00F15E5E" w:rsidRPr="00816E1D">
        <w:t xml:space="preserve">Host-associated microbes perform a myriad of beneficial functions within their host. Across arthropod disease vectors, microbes are involved in increasing tolerance to environmental perturbations, priming the immune system, pathogen resistance, and aiding in digestion and nutrition. </w:t>
      </w:r>
      <w:r w:rsidR="004C32A3">
        <w:t>Triatomines have</w:t>
      </w:r>
      <w:r w:rsidR="00F15E5E" w:rsidRPr="00816E1D">
        <w:t xml:space="preserve"> </w:t>
      </w:r>
      <w:r w:rsidR="00F507DE">
        <w:t xml:space="preserve">co-evolved with specific </w:t>
      </w:r>
      <w:r w:rsidR="00F15E5E" w:rsidRPr="00816E1D">
        <w:t>gut-associated bacteria</w:t>
      </w:r>
      <w:r w:rsidR="00AB4D89">
        <w:t xml:space="preserve"> to</w:t>
      </w:r>
      <w:r w:rsidR="00F15E5E" w:rsidRPr="00816E1D">
        <w:t xml:space="preserve"> </w:t>
      </w:r>
      <w:r w:rsidR="004C32A3">
        <w:t xml:space="preserve">primarily </w:t>
      </w:r>
      <w:r w:rsidR="00F15E5E" w:rsidRPr="00816E1D">
        <w:t xml:space="preserve">supplement their nutrient-poor diet. </w:t>
      </w:r>
      <w:r w:rsidR="006016E9">
        <w:t xml:space="preserve">Currently research suggestions that </w:t>
      </w:r>
      <w:r w:rsidR="00BD0C11">
        <w:t>ontogeny</w:t>
      </w:r>
      <w:r w:rsidR="004A32E6">
        <w:t xml:space="preserve">, species identity, and </w:t>
      </w:r>
      <w:r w:rsidR="009C05F2">
        <w:t>the environment are the primary factors</w:t>
      </w:r>
      <w:r w:rsidR="001D0F64">
        <w:t xml:space="preserve"> that shape the</w:t>
      </w:r>
      <w:r w:rsidR="00626632">
        <w:t xml:space="preserve"> gut bacterial communities of </w:t>
      </w:r>
      <w:r w:rsidR="00626632">
        <w:lastRenderedPageBreak/>
        <w:t xml:space="preserve">triatomines </w:t>
      </w:r>
      <w:r w:rsidR="00241F44">
        <w:fldChar w:fldCharType="begin"/>
      </w:r>
      <w:r w:rsidR="003D6AC6">
        <w:instrText xml:space="preserve"> ADDIN ZOTERO_ITEM CSL_CITATION {"citationID":"oPAGSN7f","properties":{"formattedCitation":"(Brown et al., 2020)","plainCitation":"(Brown et al., 2020)","noteIndex":0},"citationItems":[{"id":2451,"uris":["http://zotero.org/users/5535808/items/TZWL95XL"],"itemData":{"id":2451,"type":"article-journal","abstract":"Conclusion: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(Triatominae)","volume":"8","author":[{"family":"Brown","given":"Joel J."},{"family":"Rodríguez-Ruano","given":"Sonia M."},{"family":"Poosakkannu","given":"Anbu"},{"family":"Batani","given":"Giampiero"},{"family":"Schmidt","given":"Justin O."},{"family":"Roachell","given":"Walter"},{"family":"Zima","given":"Jan"},{"family":"Hypša","given":"Václav"},{"family":"Nováková","given":"Eva"}],"issued":{"date-parts":[["2020",12]]}}}],"schema":"https://github.com/citation-style-language/schema/raw/master/csl-citation.json"} </w:instrText>
      </w:r>
      <w:r w:rsidR="00241F44">
        <w:fldChar w:fldCharType="separate"/>
      </w:r>
      <w:r w:rsidR="003D6AC6">
        <w:rPr>
          <w:noProof/>
        </w:rPr>
        <w:t>(Brown et al., 2020)</w:t>
      </w:r>
      <w:r w:rsidR="00241F44">
        <w:fldChar w:fldCharType="end"/>
      </w:r>
      <w:r w:rsidR="00626632">
        <w:t xml:space="preserve">. </w:t>
      </w:r>
      <w:r w:rsidR="00E4074F">
        <w:t>This study</w:t>
      </w:r>
      <w:r w:rsidR="007427C4">
        <w:t xml:space="preserve"> was designed to </w:t>
      </w:r>
      <w:r w:rsidR="00AF17B4">
        <w:t>closel</w:t>
      </w:r>
      <w:r w:rsidR="0046423B">
        <w:t>y examine the influence of environmental factors on the</w:t>
      </w:r>
      <w:r w:rsidR="00B9396D">
        <w:t xml:space="preserve"> gut communities of triatomines</w:t>
      </w:r>
      <w:r w:rsidR="005A418B">
        <w:t>, after controlling for variations across ontogeny</w:t>
      </w:r>
      <w:r w:rsidR="00B9396D">
        <w:t xml:space="preserve">. </w:t>
      </w:r>
      <w:r w:rsidR="00556A61">
        <w:t>S</w:t>
      </w:r>
      <w:r w:rsidR="00F15E5E" w:rsidRPr="00816E1D">
        <w:t>tudies have shown strong associations between collection site and gut microbial diversity of disease vectors</w:t>
      </w:r>
      <w:r w:rsidR="0011099E">
        <w:t xml:space="preserve"> in mosquitoes</w:t>
      </w:r>
      <w:r w:rsidR="00044BB1">
        <w:t xml:space="preserve"> </w:t>
      </w:r>
      <w:r w:rsidR="009026CE">
        <w:fldChar w:fldCharType="begin"/>
      </w:r>
      <w:r w:rsidR="00A027E3">
        <w:instrText xml:space="preserve"> ADDIN ZOTERO_ITEM CSL_CITATION {"citationID":"Rr83OIvF","properties":{"formattedCitation":"(Akorli et al., 2016; Bascu\\uc0\\u241{}\\uc0\\u225{}n et al., 2018; Coon et al., 2016; Osei-Poku et al., 2012; Zouache et al., 2011)","plainCitation":"(Akorli et al., 2016; Bascuñán et al., 2018; Coon et al., 2016; Osei-Poku et al., 2012; Zouache et al., 2011)","noteIndex":0},"citationItems":[{"id":10137,"uris":["http://zotero.org/users/5535808/items/55HM47ET"],"itemData":{"id":10137,"type":"article-journal","abstract":"Symbiotic bacteria can have important implications in the development and competence of disease vectors. In Anopheles mosquitoes, the composition of the midgut microbiota is largely influenced by the larval breeding site, but the exact factors shaping this composition are currently unknown. Here, we examined whether the proximity to urban areas and seasons have an impact on the midgut microbial community of the two major malaria vectors in Africa, An. coluzzii and An. gambiae. Larvae and pupae were collected from selected habitats in two districts of Ghana during the dry and rainy season periods. The midgut microbiota of adults that emerged from these collections was determined by 454-pyrosequencing of the 16S ribosomal DNA. We show that in both mosquito species, Shewanellaceae constituted on average of 54% and 73% of the midgut microbiota from each site in the dry and rainy season, respectively. Enterobacteriaceae was found in comparatively low abundance below 1% in 22/30 samples in the dry season, and in 25/38 samples in the rainy season. Our data indicate that seasonality and locality significantly affect both the diversity of microbiota and the relative abundance of bacterial families with a positive impact of dry season and peri-urban settings.","container-title":"PLoS ONE","DOI":"10.1371/journal.pone.0157529","issue":"6","title":"Seasonality and locality affect the diversity of Anopheles gambiae and Anopheles coluzzii midgut microbiota from Ghana","volume":"11","author":[{"family":"Akorli","given":"Jewelna"},{"family":"Gendrin","given":"Mathilde"},{"family":"Pels","given":"Nana Adjoa P"},{"family":"Yeboah-Manu","given":"Dorothy"},{"family":"Christophides","given":"George K."},{"family":"Wilson","given":"Michael D."}],"issued":{"date-parts":[["2016"]]}}},{"id":570,"uris":["http://zotero.org/users/5535808/items/7BEEH5A3"],"itemData":{"id":570,"type":"article-journal","abstract":"Background: The understanding of the roles of gut bacteria in the fitness and vectorial capacity of mosquitoes that transmit malaria, is improving; however, the factors shaping the composition and structure of such bacterial communities remain elusive. In this study, a high-throughput 16S rRNA gene sequencing was conducted to understand the effect of developmental stage, feeding status, species, and geography on the composition of the gut bacterial microbiota of two main Colombian malaria vectors, Anopheles nuneztovari and Anopheles darlingi.\nResults: The results revealed that mosquito developmental stage, followed by geographical location, are more important determinants of the gut bacterial composition than mosquito species or adult feeding status. Further, they showed that mosquito gut is a major filter for environmental bacteria colonization.\nConclusions: The sampling design and analytical approach of this study allowed to untangle the influence of factors that are simultaneously shaping the microbiota composition of two Latin-American malaria vectors, essential aspect for the design of vector biocontrol strategies.","container-title":"Microbiome","DOI":"10.1186/s40168-018-0528-y","ISSN":"2049-2618","issue":"1","language":"en","source":"Crossref","title":"Factors shaping the gut bacterial community assembly in two main Colombian malaria vectors","URL":"https://microbiomejournal.biomedcentral.com/articles/10.1186/s40168-018-0528-y","volume":"6","author":[{"family":"Bascuñán","given":"Priscila"},{"family":"Niño-Garcia","given":"Juan Pablo"},{"family":"Galeano-Castañeda","given":"Yadira"},{"family":"Serre","given":"David"},{"family":"Correa","given":"Margarita M."}],"accessed":{"date-parts":[["2019",9,11]]},"issued":{"date-parts":[["2018",12]]}}},{"id":703,"uris":["http://zotero.org/users/5535808/items/8QW4LNB5"],"itemData":{"id":703,"type":"article-journal","abstract":"Mosquitoes are insects of interest because several species vector disease-causing pathogens to humans and other vertebrates. We previously reported that mosquitoes from long-term laboratory cultures require living bacteria in their gut to develop, but development does not depend on particular species of bacteria. Here, we focused on three distinct but interrelated areas of study to better understand the role of bacteria in mosquito development by studying field and laboratory populations of Aedes aegypti, Aedes albopictus, and Culex quinquefasciatus from the Southeastern United States. Sequence analysis of bacterial 16S rRNA gene amplicons showed that bacteria community composition differed substantially in larvae from different collection sites, whereas larvae from the same site shared similarities. Although previously unknown to be infected by Wolbachia, results also indicated that Ae. aegypti from one field site hosted a dual infection. Regardless of collection site or factors like Wolbachia infection, however, each mosquito species required living bacteria in their digestive tract to develop. Results also identified several concerns in using antibiotics to eliminate the bacterial community in larvae in order to study its developmental consequences. Altogether, our results indicate that several mosquito species require living bacteria for development. We also hypothesize these species do not rely on particular bacteria because larvae do not reliably encounter the same bacteria in the aquatic habitats they colonize.","container-title":"Molecular Ecology","DOI":"10.1111/mec.13877","ISSN":"09621083","issue":"22","language":"en","page":"5806-5826","source":"Crossref","title":"Mosquitoes host communities of bacteria that are essential for development but vary greatly between local habitats","volume":"25","author":[{"family":"Coon","given":"Kerri L."},{"family":"Brown","given":"Mark R."},{"family":"Strand","given":"Michael R."}],"issued":{"date-parts":[["2016",11]]}}},{"id":705,"uris":["http://zotero.org/users/5535808/items/L4Y2Y6UL"],"itemData":{"id":705,"type":"article-journal","abstract":"The mosquito midgut is a hostile environment that vector-borne parasites must survive to be transmitted. Commensal bacteria in the midgut can reduce the ability of mosquitoes to transmit disease, either by having direct anti-parasite effects or by stimulating basal immune responses of the insect host. As different bacteria have different effects on parasite development, the composition of the bacterial community in the mosquito gut is likely to affect the probability of disease transmission. We investigated the diversity of mosquito gut bacteria in the ﬁeld using 454 pyrosequencing of 16S rRNA to build up a comprehensive picture of the diversity of gut bacteria in eight mosquito species in this population. We found that mosquito gut typically has a very simple gut microbiota that is dominated by a single bacterial taxon. Although different mosquito species share remarkably similar gut bacteria, individuals in a population are extremely variable and can have little overlap in the bacterial taxa present in their guts. This may be an important factor in causing differences in disease transmission rates within mosquito populations.","container-title":"Molecular Ecology","DOI":"10.1111/j.1365-294X.2012.05759.x","ISSN":"09621083","issue":"20","language":"en","page":"5138-5150","source":"Crossref","title":"Deep sequencing reveals extensive variation in the gut microbiota of wild mosquitoes from Kenya","volume":"21","author":[{"family":"Osei-Poku","given":"J."},{"family":"Mbogo","given":"C. M."},{"family":"Palmer","given":"W. J."},{"family":"Jiggins","given":"F. M."}],"issued":{"date-parts":[["2012",10]]}}},{"id":9905,"uris":["http://zotero.org/users/5535808/items/VF5XPFBM"],"itemData":{"id":9905,"type":"article-journal","abstract":"Symbiotic bacteria are known to play important roles in the biology of insects, but the current knowledge of bacterial communities associated with mosquitoes is very limited and consequently their contribution to host behaviors is mostly unknown. In this study, we explored the composition and diversity of mosquito-associated bacteria in relation with mosquitoes' habitats. Wild Aedes albopictus and Aedes aegypti were collected in three different geographic regions of Madagascar. Culturing methods and denaturing gradient gel electrophoresis (DGGE) and sequencing of the rrs amplicons revealed that Proteobacteria and Firmicutes were the major phyla. Isolated bacterial genera were dominated by Bacillus, followed by Acinetobacter, Agro</w:instrText>
      </w:r>
      <w:r w:rsidR="00A027E3" w:rsidRPr="00EA2A72">
        <w:rPr>
          <w:lang w:val="es-ES"/>
          <w:rPrChange w:id="144" w:author="Jennifer Peterson" w:date="2022-09-20T13:32:00Z">
            <w:rPr/>
          </w:rPrChange>
        </w:rPr>
        <w:instrText xml:space="preserve">bacterium and Enterobacter. Common DGGE bands belonged to Acinetobacter, Asaia, Delftia, Pseudomonas, Enterobacteriaceae and an uncultured Gammaproteobacterium. Double infection by maternally inherited Wolbachia pipientis prevailed in 98% of males (n=272) and 99% of females (n=413); few individuals were found to be monoinfected with Wolbachia wAlbB strain. Bacterial diversity (Shannon-Weaver and Simpson indices) differed significantly per habitat whereas evenness (Pielou index) was similar. Overall, the bacterial composition and diversity were influenced both by the sex of individuals and by the environment inhabited by the mosquitoes; the latter might be related to both the vegetation and the animal host populations that Aedes used as food sources.","container-title":"FEMS Microbiology Ecology","DOI":"10.1111/j.1574-6941.2010.01012.x","ISSN":"01686496","issue":"3","page":"377-389","title":"Bacterial diversity of field-caught mosquitoes, Aedes albopictus and Aedes aegypti, from different geographic regions of Madagascar","volume":"75","author":[{"family":"Zouache","given":"Karima"},{"family":"Raharimalala","given":"Fara Nantenaina"},{"family":"Raquin","given":"Vincent"},{"family":"Tran-Van","given":"Van"},{"family":"Raveloson","given":"Lala Harivelo Ravaomanarivo"},{"family":"Ravelonandro","given":"Pierre"},{"family":"Mavingui","given":"Patrick"}],"issued":{"date-parts":[["2011"]]}}}],"schema":"https://github.com/citation-style-language/schema/raw/master/csl-citation.json"} </w:instrText>
      </w:r>
      <w:r w:rsidR="009026CE">
        <w:fldChar w:fldCharType="separate"/>
      </w:r>
      <w:r w:rsidR="00A027E3" w:rsidRPr="00EA2A72">
        <w:rPr>
          <w:lang w:val="es-ES"/>
          <w:rPrChange w:id="145" w:author="Jennifer Peterson" w:date="2022-09-20T13:32:00Z">
            <w:rPr/>
          </w:rPrChange>
        </w:rPr>
        <w:t>(Akorli et al., 2016; Bascuñán et al., 2018; Coon et al., 2016; Osei-Poku et al., 2012; Zouache et al., 2011)</w:t>
      </w:r>
      <w:r w:rsidR="009026CE">
        <w:fldChar w:fldCharType="end"/>
      </w:r>
      <w:r w:rsidR="006E75F7" w:rsidRPr="00EA2A72">
        <w:rPr>
          <w:lang w:val="es-ES"/>
          <w:rPrChange w:id="146" w:author="Jennifer Peterson" w:date="2022-09-20T13:32:00Z">
            <w:rPr/>
          </w:rPrChange>
        </w:rPr>
        <w:t xml:space="preserve">, </w:t>
      </w:r>
      <w:proofErr w:type="spellStart"/>
      <w:r w:rsidR="006E75F7" w:rsidRPr="00EA2A72">
        <w:rPr>
          <w:lang w:val="es-ES"/>
          <w:rPrChange w:id="147" w:author="Jennifer Peterson" w:date="2022-09-20T13:32:00Z">
            <w:rPr/>
          </w:rPrChange>
        </w:rPr>
        <w:t>ticks</w:t>
      </w:r>
      <w:proofErr w:type="spellEnd"/>
      <w:r w:rsidR="006E75F7" w:rsidRPr="00EA2A72">
        <w:rPr>
          <w:lang w:val="es-ES"/>
          <w:rPrChange w:id="148" w:author="Jennifer Peterson" w:date="2022-09-20T13:32:00Z">
            <w:rPr/>
          </w:rPrChange>
        </w:rPr>
        <w:t xml:space="preserve"> </w:t>
      </w:r>
      <w:r w:rsidR="006E75F7">
        <w:fldChar w:fldCharType="begin"/>
      </w:r>
      <w:r w:rsidR="004F383E" w:rsidRPr="00EA2A72">
        <w:rPr>
          <w:lang w:val="es-ES"/>
          <w:rPrChange w:id="149" w:author="Jennifer Peterson" w:date="2022-09-20T13:32:00Z">
            <w:rPr/>
          </w:rPrChange>
        </w:rPr>
        <w:instrText xml:space="preserve"> ADDIN ZOTERO_ITEM CSL_CITATION {"citationID":"nM1eA0EP","properties":{"formattedCitation":"(Kwan et al., 2017; Li et al., 2022; Ren\\uc0\\u233{}-Martellet et al., 2017)","plainCitation":"(Kwan et al., 2017; Li et al., 2022; René-Martellet et al., 2017)","noteIndex":0},"citationItems":[{"id":9452,"uris":["http://zotero.org/users/5535808/items/XIHZJ8ZL"],"itemData":{"id":9452,"type":"article-journal","abstract":"Vector-borne pathogens are increasingly found to interact with the vector's microbiome, influencing disease transmission dynamics. However, the processes that regulate the formation and development of the microbiome are largely unexplored for most tick species, an emerging group of disease vectors. It is not known how much of the tick microbiome is acquired through vertical transmission vs. horizon-tally from the environment or interactions with bloodmeal sources. Using 16S rRNA sequencing, we examined the microbiome of Ixodes pacificus, the vector of Lyme disease in the western USA, across life stages and infection status. We also charac-terized microbiome diversity in field and laboratory-collected nymphal ticks to deter-mine how the surrounding environment affects microbiome diversity. We found a decrease in both species richness and evenness as the tick matures from larva to adult. When the dominant Rickettsial endosymbiont was computationally remo</w:instrText>
      </w:r>
      <w:r w:rsidR="004F383E">
        <w:instrText xml:space="preserve">ved from the tick microbial community, we found that infected nymphs had lower species evenness than uninfected ticks, suggesting that lower microbiome diversity is associated with pathogen transmission in wild-type ticks. Furthermore, laboratory-reared nymph microbiome diversity was found to be compositionally dis-tinct and significantly depauperate relative to field-collected nymphs. These results highlight unique patterns in the microbial community of I. pacificus that is distinct from other tick species. We provide strong evidence that ticks acquire a significant portion of their microbiome through exposure to their environment despite a loss of overall diversity through life stages. We provide evidence that loss of microbial diversity is at least in part due to elimination of microbial diversity with bloodmeal feeding but other factors may also play a role.","container-title":"Molecular Ecology","DOI":"10.1111/mec.14391","issue":"23","page":"6578-6589","title":"Vertical vs. horizontal transmission of the microbiome in a key disease vector, Ixodes pacificus","volume":"26","author":[{"family":"Kwan","given":"Jessica Y."},{"family":"Griggs","given":"Reid"},{"family":"Chicana","given":"Betsabel"},{"family":"Miller","given":"Caitlin"},{"family":"Swei","given":"Andrea"}],"issued":{"date-parts":[["2017"]]}}},{"id":11033,"uris":["http://zotero.org/users/5535808/items/PIEWGI6Q"],"itemData":{"id":11033,"type":"article-journal","abstract":"Ticks have a diversity of habitats and host blood meals. Whether and how factors such as tick developmental stages, habitats and host blood meals affect tick bacterial microbiota is poorly elucidated. In the present study, we investigated the bacterial microbiotas of the hard tick Haemaphysalis longicornis, their blood meals and habitats using 16S rRNA gene high-throughput sequencing. The bacterial richness and diversity in ticks varied depending on the tick developmental stage and feeding status. Results showed that fed ticks present a higher bacterial richness suggesting that ticks may acquire bacteria from blood meals. The significant overlap of the bacteria of fed ticks and the host blood also supports this possibility. Another possibility is that blood meals can stimulate the proliferation of certain bacteria. However, most shared bacteria cannot transmit throughout the tick life cycle, as they were not present in tick eggs. The most shared bacteria between ticks and habitats are members of the genera Staphylococcus, Pseudomonas, Enterobacter, Acinetobacter and Stenotrophomonas, suggesting that these environmental bacteria cannot be completely washed away and can be acquired by ticks. The predominant proportion of Coxiella in fed females further demonstrates that this genus is involved in H. longicornis physiology, such as feeding activity and nutritional provision. These findings further reveal that the bacterial composition of ticks is influenced by a variety of factors and will help in subsequent studies of the function of these bacteria.","container-title":"Experimental and Applied Acarology","DOI":"10.1007/s10493-022-00714-x","ISSN":"0168-8162, 1572-9702","journalAbbreviation":"Exp Appl Acarol","language":"en","source":"DOI.org (Crossref)","title":"Bacterial microbiota analysis demonstrates that ticks can acquire bacteria from habitat and host blood meal","URL":"https://link.springer.com/10.1007/s10493-022-00714-x","author":[{"family":"Li","given":"Si-Si"},{"family":"Zhang","given":"Xiao-Yu"},{"family":"Zhou","given":"Xue-Jiao"},{"family":"Chen","given":"Kai-Li"},{"family":"Masoudi","given":"Abolfazl"},{"family":"Liu","given":"Jing-Ze"},{"family":"Zhang","given":"Yan-Kai"}],"accessed":{"date-parts":[["2022",5,17]]},"issued":{"date-parts":[["2022",5,9]]}}},{"id":11326,"uris":["http://zotero.org/users/5535808/items/CCWIJ5GU"],"itemData":{"id":11326,"type":"article-journal","abstract":"Background: Ticks of the group Rhipicephalus sanguineus (sensu lato) are distributed worldwide and are major pathogen vectors of both dogs and humans. Previous phylogenetic reconstructions have suggested the existence of two main lineages within this group, “Tropical” and “Temperate”. Symbiotic interactions contribute to vector development, survival, reproduction and competence. The diversity of microbial communities associated with different populations of R. sanguineus (s.l.) remains poorly characterized, however, this knowledge will aid in future studies of hosts-microbiotapathogen interactions. To gain insight into the bacterial communities associated with R. sanguineus (s.l.) ticks, 40 specimens from France, Senegal and Arizona were analyzed by high-throughput 16S amplicon sequencing. All tick specimens were taxonomically classified using the mitochondrial 12S rDNA gene, which provides sufficient phylogenetic resolution to discriminate different lineages of R. sanguineus.\nResults: Rhipicephalus sanguineus (s.l.) samples from Senegal belonged to the “Tropical” lineage, samples from France belonged to the “Temperate” lineage, whereas both lineages were identified in samples from Arizona. Regardless of origin, each bacterial microbiota was dominated by three genera: Coxiella, Rickettsia and Bacillus. Rickettsia and Coxiella were the two main genera found in females whereas males had a higher proportion of Bacillus. Significant differences of relative abundances were evidenced between specimens from different geographical origins.\nConclusions: This study highlights differences in the microbiota composition within R. sanguineus (s.l.) specimens from different genotypes, genders and geographical origins. This knowledge will help in future studies of the symbiotic interactions, biology and vector competence of the R. sanguineus (s.l.) complex.","container-title":"Parasites &amp; Vectors","DOI":"10.1186/s13071-017-2352-9","ISSN":"1756-3305","issue":"1","journalAbbreviation":"Parasites Vectors","language":"en","page":"416","source":"DOI.org (Crossref)","title":"Bacterial microbiota associated with Rhipicephalus sanguineus (s.l.) ticks from France, Senegal and Arizona","volume":"10","author":[{"family":"René-Martellet","given":"Magalie"},{"family":"Minard","given":"Guillaume"},{"family":"Massot","given":"Raphael"},{"family":"Tran Van","given":"Van"},{"family":"Valiente Moro","given":"Claire"},{"family":"Chabanne","given":"Luc"},{"family":"Mavingui","given":"Patrick"}],"issued":{"date-parts":[["2017",12]]}}}],"schema":"https://github.com/citation-style-language/schema/raw/master/csl-citation.json"} </w:instrText>
      </w:r>
      <w:r w:rsidR="006E75F7">
        <w:fldChar w:fldCharType="separate"/>
      </w:r>
      <w:r w:rsidR="004F383E" w:rsidRPr="004F383E">
        <w:t>(Kwan et al., 2017; Li et al., 2022; René-Martellet et al., 2017)</w:t>
      </w:r>
      <w:r w:rsidR="006E75F7">
        <w:fldChar w:fldCharType="end"/>
      </w:r>
      <w:r w:rsidR="004F383E">
        <w:t xml:space="preserve">, and triatomines </w:t>
      </w:r>
      <w:r w:rsidR="004F383E">
        <w:fldChar w:fldCharType="begin"/>
      </w:r>
      <w:r w:rsidR="00DF0AED">
        <w:instrText xml:space="preserve"> ADDIN ZOTERO_ITEM CSL_CITATION {"citationID":"Gb5RHiQK","properties":{"formattedCitation":"(Brown et al., 2020; Kieran et al., 2019)","plainCitation":"(Brown et al., 2020; Kieran et al., 2019)","noteIndex":0},"citationItems":[{"id":2451,"uris":["http://zotero.org/users/5535808/items/TZWL95XL"],"itemData":{"id":2451,"type":"article-journal","abstract":"Conclusion: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(Triatominae)","volume":"8","author":[{"family":"Brown","given":"Joel J."},{"family":"Rodríguez-Ruano","given":"Sonia M."},{"family":"Poosakkannu","given":"Anbu"},{"family":"Batani","given":"Giampiero"},{"family":"Schmidt","given":"Justin O."},{"family":"Roachell","given":"Walter"},{"family":"Zima","given":"Jan"},{"family":"Hypša","given":"Václav"},{"family":"Nováková","given":"Eva"}],"issued":{"date-parts":[["2020",12]]}}},{"id":1438,"uris":["http://zotero.org/users/5535808/items/PDNEVLJX"],"itemData":{"id":1438,"type":"article-journal","abstract":"Background:  Triatomine bugs are vectors of the protozoan parasite Trypanosoma cruzi, which causes Chagas disease. Rhodnius pallescens is a major vector of Chagas disease in Panama. Understanding the microbial ecology of disease vectors is important in the development of vector management strategies that target vector survival and fitness. In this study we examined the whole-body microbial composition of R. pallescens from three locations in Panama.\nMethods:  We collected 89 R. pallescens specimens using Noireau traps in Attalea butyracea palms. We then extracted total DNA from whole-bodies of specimens and amplified bacterial microbiota using 16S rRNA metabarcoding PCR. The 16S libraries were sequenced on an Illumina MiSeq and analyzed using QIIME2 software.\nResults:  We found Proteobacteria, Actinobacteria, Bacteroidetes and Firmicutes to be the most abundant bacterial phyla across all samples. Geographical location showed the largest difference in microbial composition with northern Veraguas Province having the most diversity and Panama Oeste Province localities being most similar to each other. Wolbachia was detected in high abundance (48–72%) at Panama Oeste area localities with a complete absence of detection in Veraguas Province. No significant differences in microbial composition were detected between triatomine age class, primary blood meal source, or T. cruzi infection status.\nConclusions:  We found biogeographical regions differ in microbial composition among R. pallescens populations in Panama. While overall the microbiota has bacterial taxa consistent with previous studies in triatomine microbial ecology, locality differences are an important observation for future studies. Geographical heterogeneity in microbiomes of vectors is an important consideration for future developments that leverage microbiomes for disease control.","container-title":"Parasites &amp; Vectors","DOI":"10.1186/s13071-019-3761-8","ISSN":"1756-3305","issue":"1","language":"en","license":"All rights reserved","source":"Crossref","title":"Regional biogeography of microbiota composition in the Chagas disease vector Rhodnius pallescens","URL":"https://parasitesandvectors.biomedcentral.com/articles/10.1186/s13071-019-3761-8","volume":"12","author":[{"family":"Kieran","given":"Troy J."},{"family":"Arnold","given":"Kaylee M. H."},{"family":"Thomas","given":"Jesse C."},{"family":"Varian","given":"Christina P."},{"family":"Saldaña","given":"Azael"},{"family":"Calzada","given":"Jose E."},{"family":"Glenn","given":"Travis C."},{"family":"Gottdenker","given":"Nicole L."}],"accessed":{"date-parts":[["2019",11,25]]},"issued":{"date-parts":[["2019",12]]}}}],"schema":"https://github.com/citation-style-language/schema/raw/master/csl-citation.json"} </w:instrText>
      </w:r>
      <w:r w:rsidR="004F383E">
        <w:fldChar w:fldCharType="separate"/>
      </w:r>
      <w:r w:rsidR="00DF0AED">
        <w:rPr>
          <w:noProof/>
        </w:rPr>
        <w:t>(Brown et al., 2020; Kieran et al., 2019)</w:t>
      </w:r>
      <w:r w:rsidR="004F383E">
        <w:fldChar w:fldCharType="end"/>
      </w:r>
      <w:r w:rsidR="00F15E5E" w:rsidRPr="00816E1D">
        <w:t xml:space="preserve">; however, few studies have closely examined differences in the microhabitat of these collection sites. As </w:t>
      </w:r>
      <w:r w:rsidR="00F15E5E" w:rsidRPr="00816E1D">
        <w:rPr>
          <w:i/>
        </w:rPr>
        <w:t>R. pallescens</w:t>
      </w:r>
      <w:r w:rsidR="00F15E5E" w:rsidRPr="00816E1D">
        <w:t xml:space="preserve"> primarily live in palm </w:t>
      </w:r>
      <w:r w:rsidR="16D6AA59" w:rsidRPr="00816E1D">
        <w:t>tree crowns</w:t>
      </w:r>
      <w:r w:rsidR="00F15E5E" w:rsidRPr="00816E1D">
        <w:t>, it is important to understand whether their gut bacterial community is influenced by microhabitat characteristics, particularly as land conversion and deforestation continues in areas of high vector prevalence. In this paper, we demonstrat</w:t>
      </w:r>
      <w:r w:rsidR="004615AB">
        <w:t xml:space="preserve">e </w:t>
      </w:r>
      <w:r w:rsidR="00F15E5E" w:rsidRPr="00816E1D">
        <w:t>that</w:t>
      </w:r>
      <w:r w:rsidR="003C234B">
        <w:t xml:space="preserve"> sampling </w:t>
      </w:r>
      <w:r w:rsidR="002C6D79">
        <w:t>region,</w:t>
      </w:r>
      <w:r w:rsidR="003C234B">
        <w:t xml:space="preserve"> </w:t>
      </w:r>
      <w:r w:rsidR="00BF6AA2">
        <w:t xml:space="preserve">palm </w:t>
      </w:r>
      <w:r w:rsidR="00371833">
        <w:t>type</w:t>
      </w:r>
      <w:r w:rsidR="002C6D79">
        <w:t>, and blood meal source</w:t>
      </w:r>
      <w:r w:rsidR="003C234B">
        <w:t xml:space="preserve"> </w:t>
      </w:r>
      <w:r w:rsidR="004615AB">
        <w:t xml:space="preserve">drive </w:t>
      </w:r>
      <w:r w:rsidR="00B4770D">
        <w:t>differences in</w:t>
      </w:r>
      <w:r w:rsidR="004615AB">
        <w:t xml:space="preserve"> bacterial communities of</w:t>
      </w:r>
      <w:r w:rsidR="00AF0CF1">
        <w:t xml:space="preserve"> triatomines in central Panama</w:t>
      </w:r>
      <w:r w:rsidR="00F15E5E" w:rsidRPr="00816E1D">
        <w:t xml:space="preserve">. </w:t>
      </w:r>
    </w:p>
    <w:p w14:paraId="44FFAC00" w14:textId="77777777" w:rsidR="008E37BF" w:rsidRPr="00816E1D" w:rsidRDefault="008E37BF" w:rsidP="00804401">
      <w:pPr>
        <w:spacing w:line="480" w:lineRule="auto"/>
      </w:pPr>
    </w:p>
    <w:p w14:paraId="44373764" w14:textId="4B04A500" w:rsidR="00B442E1" w:rsidRPr="00816E1D" w:rsidRDefault="00360C55" w:rsidP="00804401">
      <w:pPr>
        <w:spacing w:line="480" w:lineRule="auto"/>
        <w:ind w:firstLine="720"/>
      </w:pPr>
      <w:r w:rsidRPr="00816E1D">
        <w:rPr>
          <w:b/>
        </w:rPr>
        <w:t xml:space="preserve">There are differences in gut microbial composition and structure in samples collected across </w:t>
      </w:r>
      <w:r w:rsidR="00B907B1" w:rsidRPr="00816E1D">
        <w:rPr>
          <w:b/>
        </w:rPr>
        <w:t>sampling</w:t>
      </w:r>
      <w:r w:rsidRPr="00816E1D">
        <w:rPr>
          <w:b/>
        </w:rPr>
        <w:t xml:space="preserve"> regions. </w:t>
      </w:r>
      <w:r w:rsidR="00596A85">
        <w:t>Per the linear mixed models</w:t>
      </w:r>
      <w:r w:rsidR="00253466" w:rsidRPr="00816E1D">
        <w:t xml:space="preserve">, </w:t>
      </w:r>
      <w:r w:rsidR="006C7E0F" w:rsidRPr="00816E1D">
        <w:t xml:space="preserve">sampling </w:t>
      </w:r>
      <w:r w:rsidR="00253466" w:rsidRPr="00816E1D">
        <w:t>region is</w:t>
      </w:r>
      <w:r w:rsidR="0003663E">
        <w:t xml:space="preserve"> factor that most</w:t>
      </w:r>
      <w:r w:rsidR="00253466" w:rsidRPr="00816E1D">
        <w:t xml:space="preserve"> explains the alpha diversity among all individuals</w:t>
      </w:r>
      <w:r w:rsidR="00392C5B" w:rsidRPr="00816E1D">
        <w:t xml:space="preserve"> (</w:t>
      </w:r>
      <w:r w:rsidR="00186BC3">
        <w:t xml:space="preserve">Tables </w:t>
      </w:r>
      <w:r w:rsidR="00596A85">
        <w:t>S3)</w:t>
      </w:r>
      <w:r w:rsidR="00253466" w:rsidRPr="00816E1D">
        <w:t xml:space="preserve">. </w:t>
      </w:r>
      <w:r w:rsidR="00F15E5E" w:rsidRPr="00816E1D">
        <w:t>Figure</w:t>
      </w:r>
      <w:r w:rsidR="006C7E0F" w:rsidRPr="00816E1D">
        <w:t xml:space="preserve"> </w:t>
      </w:r>
      <w:r w:rsidR="00940537">
        <w:t>S</w:t>
      </w:r>
      <w:r w:rsidR="006429FA">
        <w:t>1</w:t>
      </w:r>
      <w:r w:rsidR="00F15E5E" w:rsidRPr="00816E1D">
        <w:t xml:space="preserve"> demonstrates that the greatest differences in </w:t>
      </w:r>
      <w:r w:rsidR="00B442E1" w:rsidRPr="00816E1D">
        <w:t xml:space="preserve">alpha </w:t>
      </w:r>
      <w:r w:rsidR="00F15E5E" w:rsidRPr="00816E1D">
        <w:t xml:space="preserve">gut microbial </w:t>
      </w:r>
      <w:r w:rsidR="00B442E1" w:rsidRPr="00816E1D">
        <w:t>diversity</w:t>
      </w:r>
      <w:r w:rsidR="00F15E5E" w:rsidRPr="00816E1D">
        <w:t xml:space="preserve"> were found between samples collected in Veraguas and samples collected around the Panama Canal (i.e., Capira and La Chorrera). Alpha richness and diversity were greatest at Veraguas samples, indicating that there was a greater number of ASVs present in the guts of triatomines</w:t>
      </w:r>
      <w:r w:rsidR="006C7E0F" w:rsidRPr="00816E1D">
        <w:t xml:space="preserve"> </w:t>
      </w:r>
      <w:r w:rsidR="4C051AA4">
        <w:t xml:space="preserve">there </w:t>
      </w:r>
      <w:r w:rsidR="006C7E0F" w:rsidRPr="00816E1D">
        <w:t xml:space="preserve">(Fig. </w:t>
      </w:r>
      <w:r w:rsidR="00934BB0">
        <w:t>S1</w:t>
      </w:r>
      <w:r w:rsidR="006C7E0F" w:rsidRPr="00816E1D">
        <w:t>)</w:t>
      </w:r>
      <w:r w:rsidR="00F15E5E" w:rsidRPr="00816E1D">
        <w:t xml:space="preserve">. However, evenness is the same across all regions, meaning region is not differentially selecting for greater or fewer amounts of each </w:t>
      </w:r>
      <w:r w:rsidR="00334E6A" w:rsidRPr="00816E1D">
        <w:t>taxon</w:t>
      </w:r>
      <w:r w:rsidR="00F15E5E" w:rsidRPr="00816E1D">
        <w:t xml:space="preserve">. Similarly, Veraguas samples displayed the greatest Faith’s phylogenetic </w:t>
      </w:r>
      <w:r w:rsidR="00F15E5E" w:rsidRPr="00816E1D">
        <w:lastRenderedPageBreak/>
        <w:t xml:space="preserve">diversity measurements, therefore indicating that not only is there an increase in amplicon diversity, but phylogenetic diversity as well. </w:t>
      </w:r>
    </w:p>
    <w:p w14:paraId="0EC5B4A8" w14:textId="62B75A80" w:rsidR="00253466" w:rsidRPr="00816E1D" w:rsidRDefault="00B442E1" w:rsidP="00804401">
      <w:pPr>
        <w:spacing w:line="480" w:lineRule="auto"/>
        <w:ind w:firstLine="720"/>
      </w:pPr>
      <w:r w:rsidRPr="00816E1D">
        <w:t xml:space="preserve">Furthermore, after controlling for habitat type, we were able to closely examine any patterns of diversity across sampling regions within all pasture palms and all peridomestic palms. </w:t>
      </w:r>
      <w:r w:rsidR="00E96B26" w:rsidRPr="00816E1D">
        <w:t>When only examining peridomestic palms, similar alpha diversity patterns emerge between sampling regions. Veraguas samples displayed greater alpha richness and diversity than both the Canal sites, however samples from Capira and La Chorrera were not significantly different (</w:t>
      </w:r>
      <w:r w:rsidR="00A24810">
        <w:t xml:space="preserve">Fig. </w:t>
      </w:r>
      <w:r w:rsidR="005F1036">
        <w:t>6</w:t>
      </w:r>
      <w:r w:rsidR="00E96B26" w:rsidRPr="00816E1D">
        <w:t>). Conversely, w</w:t>
      </w:r>
      <w:r w:rsidR="00380C08" w:rsidRPr="00816E1D">
        <w:t>hen only examining pasture palms, Veraguas samples had greater ASV richness compared to both Capira and La Chorrera</w:t>
      </w:r>
      <w:r w:rsidR="00541D0B" w:rsidRPr="00816E1D">
        <w:t xml:space="preserve">, </w:t>
      </w:r>
      <w:r w:rsidR="00392C5B" w:rsidRPr="00816E1D">
        <w:t>but only displayed</w:t>
      </w:r>
      <w:r w:rsidR="00541D0B" w:rsidRPr="00816E1D">
        <w:t xml:space="preserve"> greater Shannon diversity compared to </w:t>
      </w:r>
      <w:r w:rsidR="00392C5B" w:rsidRPr="00816E1D">
        <w:t xml:space="preserve">the </w:t>
      </w:r>
      <w:r w:rsidR="00541D0B" w:rsidRPr="00816E1D">
        <w:t>La Chorrera samples</w:t>
      </w:r>
      <w:r w:rsidR="00425CB5">
        <w:t xml:space="preserve"> (Fig. 6)</w:t>
      </w:r>
      <w:r w:rsidR="00380C08" w:rsidRPr="00816E1D">
        <w:t xml:space="preserve">. </w:t>
      </w:r>
      <w:r w:rsidR="001F2AE8">
        <w:t xml:space="preserve">This indicates that there may be ecological </w:t>
      </w:r>
      <w:r w:rsidR="008200E9">
        <w:t xml:space="preserve">differences driving these patterns between pasture and peridomestic palms. </w:t>
      </w:r>
    </w:p>
    <w:p w14:paraId="713A6FE1" w14:textId="404546AF" w:rsidR="00392C5B" w:rsidRDefault="00981920" w:rsidP="00804401">
      <w:pPr>
        <w:spacing w:line="480" w:lineRule="auto"/>
        <w:ind w:firstLine="720"/>
      </w:pPr>
      <w:commentRangeStart w:id="150"/>
      <w:r w:rsidRPr="00816E1D">
        <w:t xml:space="preserve">Beta </w:t>
      </w:r>
      <w:commentRangeEnd w:id="150"/>
      <w:r w:rsidR="006E4AE4">
        <w:rPr>
          <w:rStyle w:val="CommentReference"/>
          <w:rFonts w:eastAsiaTheme="minorHAnsi" w:cstheme="minorBidi"/>
        </w:rPr>
        <w:commentReference w:id="150"/>
      </w:r>
      <w:r w:rsidRPr="00816E1D">
        <w:t xml:space="preserve">diversity, like alpha diversity, was found to be driven most by sampling region. In pasture palms, the composition and structure of the Veraguas samples were significantly dissimilar from both the Canal sampling regions, and the composition and structure of the gut communities at two canal sites were significantly dissimilar from each other. </w:t>
      </w:r>
      <w:r w:rsidR="00FF0451" w:rsidRPr="00816E1D">
        <w:t xml:space="preserve">However, in peridomestic palms, there was no difference in beta diversity between the two Canal regions. Similar to alpha diversity, this may indicate that pasture palms and forest remnants are driving some differences in triatomine gut diversity. </w:t>
      </w:r>
    </w:p>
    <w:p w14:paraId="499A3348" w14:textId="0702DC1E" w:rsidR="00BA6738" w:rsidRPr="00816E1D" w:rsidRDefault="00BA6738" w:rsidP="00BA6738">
      <w:pPr>
        <w:spacing w:line="480" w:lineRule="auto"/>
        <w:ind w:firstLine="720"/>
      </w:pPr>
      <w:r w:rsidRPr="00816E1D">
        <w:t xml:space="preserve">Many other studies have demonstrated a close association between biogeography and gut microbial </w:t>
      </w:r>
      <w:r>
        <w:t>composition</w:t>
      </w:r>
      <w:r w:rsidRPr="00816E1D">
        <w:t xml:space="preserve"> and structure. Mosquitoes acquire their initial gut microbiota as larval from their aquatic habitats, which results in distinct gut composition between sites</w:t>
      </w:r>
      <w:r>
        <w:t xml:space="preserve"> </w:t>
      </w:r>
      <w:r>
        <w:fldChar w:fldCharType="begin"/>
      </w:r>
      <w:r>
        <w:instrText xml:space="preserve"> ADDIN ZOTERO_ITEM CSL_CITATION {"citationID":"PmMIgCYx","properties":{"formattedCitation":"(Akorli et al., 2016; Bascu\\uc0\\u241{}\\uc0\\u225{}n et al., 2018; Coon et al., 2016)","plainCitation":"(Akorli et al., 2016; Bascuñán et al., 2018; Coon et al., 2016)","noteIndex":0},"citationItems":[{"id":10137,"uris":["http://zotero.org/users/5535808/items/55HM47ET"],"itemData":{"id":10137,"type":"article-journal","abstract":"Symbiotic bacteria can have important implications in the development and competence of disease vectors. In Anopheles mosquitoes, the composition of the midgut microbiota is largely influenced by the larval breeding site, but the exact factors shaping this composition are currently unknown. Here, we examined whether the proximity to urban areas and seasons have an impact on the midgut microbial community of the two major malaria vectors in Africa, An. coluzzii and An. gambiae. Larvae and pupae were collected from selected habitats in two districts of Ghana during the dry and rainy season periods. The midgut microbiota of adults that emerged from these collections was determined by 454-pyrosequencing of the 16S ribosomal DNA. We show that in both mosquito species, Shewanellaceae constituted on average of 54% and 73% of the midgut microbiota from each site in the dry and rainy season, respectively. Enterobacteriaceae was found in comparatively low abundance below 1% in 22/30 samples in the dry season, and in 25/38 samples in the rainy season. Our data indicate that seasonality and locality significantly affect both the diversity of microbiota and the relative abundance of bacterial families with a positive impact of dry season and peri-urban settings.","container-title":"PLoS ONE","DOI":"10.1371/journal.pone.0157529","issue":"6","title":"Seasonality and locality affect the diversity of Anopheles gambiae and Anopheles coluzzii midgut microbiota from Ghana","volume":"11","author":[{"family":"Akorli","given":"Jewelna"},{"family":"Gendrin","given":"Mathilde"},{"family":"Pels","given":"Nana Adjoa P"},{"family":"Yeboah-Manu","given":"Dorothy"},{"family":"Christophides","given":"George K."},{"family":"Wilson","given":"Michael D."}],"issued":{"date-parts":[["2016"]]}}},{"id":570,"uris":["http://zotero.org/users/5535808/items/7BEEH5A3"],"itemData":{"id":570,"type":"article-journal","abstract":"Background: The understanding of the roles of gut bacteria in the fitness and vectorial capacity of mosquitoes that transmit malaria, is improving; however, the factors shaping the composition and structure of such bacterial communities remain elusive. In this study, a high-throughput 16S rRNA gene sequencing was conducted to understand the effect of developmental stage, feeding status, species, and geography on the composition of the gut bacterial microbiota of two main Colombian malaria vectors, Anopheles nuneztovari and Anopheles darlingi.\nResults: The results revealed that mosquito developmental stage, followed by geographical location, are more important determinants of the gut bacterial composition than mosquito species or adult feeding status. Further, they showed that mosquito gut is a major filter for environmental bacteria colonization.\nConclusions: The sampling design and analytical approach of this study allowed to untangle the influence of factors that are simultaneously shaping the microbiota composition of two Latin-American malaria vectors, essential aspect for the design of vector biocontrol strategies.","container-title":"Microbiome","DOI":"10.1186/s40168-018-0528-y","ISSN":"2049-2618","issue":"1","language":"en","source":"Crossref","title":"Factors shaping the gut bacterial community assembly in two main Colombian malaria vectors","URL":"https://microbiomejournal.biomedcentral.com/articles/10.1186/s40168-018-0528-y","volume":"6","author":[{"family":"Bascuñán","given":"Priscila"},{"family":"Niño-Garcia","given":"Juan Pablo"},{"family":"Galeano-Castañeda","given":"Yadira"},{"family":"Serre","given":"David"},{"family":"Correa","given":"Margarita M."}],"accessed":{"date-parts":[["2019",9,11]]},"issued":{"date-parts":[["2018",12]]}}},{"id":703,"uris":["http://zotero.org/users/5535808/items/8QW4LNB5"],"itemData":{"id":703,"type":"article-journal","abstract":"Mosquitoes are insects of interest because several species vector disease-causing pathogens to humans and other vertebrates. We previously reported that mosquitoes from long-term laboratory cultures require living bacteria in their gut to develop, but development does not depend on particular species of bacteria. Here, we focused on three distinct but interrelated areas of study to better understand the role of bacteria in mosquito development by studying field and laboratory populations of Aedes aegypti, Aedes albopictus, and Culex quinquefasciatus from the Southeastern United States. Sequence analysis of bacterial 16S rRNA gene amplicons showed that bacteria community composition differed substantially in larvae from different collection sites, whereas larvae from the same site shared similarities. Although previously unknown to be infected by Wolbachia, results also indicated that Ae. aegypti from one field site hosted a dual infection. Regardless of collection site or factors like Wolbachia infection, however, each mosquito species required living bacteria in their digestive tract to develop. Results also identified several concerns in using antibiotics to eliminate the bacterial community in larvae in order to study its developmental consequences. Altogether, our results indicate that several mosquito species require living bacteria for development. We also hypothesize these species do not rely on particular bacteria because larvae do not reliably encounter the same bacteria in the aquatic habitats they colonize.","container-title":"Molecular Ecology","DOI":"10.1111/mec.13877","ISSN":"09621083","issue":"22","language":"en","page":"5806-5826","source":"Crossref","title":"Mosquitoes host communities of bacteria that are essential for development but vary greatly between local habitats","volume":"25","author":[{"family":"Coon","given":"Kerri L."},{"family":"Brown","given":"Mark R."},{"family":"Strand","given":"Michael R."}],"issued":{"date-parts":[["2016",11]]}}}],"schema":"https://github.com/citation-style-language/schema/raw/master/csl-citation.json"} </w:instrText>
      </w:r>
      <w:r>
        <w:fldChar w:fldCharType="separate"/>
      </w:r>
      <w:r w:rsidRPr="007C1A73">
        <w:t>(Akorli et al., 2016; Bascuñán et al., 2018; Coon et al., 2016)</w:t>
      </w:r>
      <w:r>
        <w:fldChar w:fldCharType="end"/>
      </w:r>
      <w:r w:rsidRPr="00816E1D">
        <w:t>. Various studies found shared soil and other environmental bacteria between ticks and their habitats</w:t>
      </w:r>
      <w:r>
        <w:t xml:space="preserve"> </w:t>
      </w:r>
      <w:r>
        <w:fldChar w:fldCharType="begin"/>
      </w:r>
      <w:r>
        <w:instrText xml:space="preserve"> ADDIN ZOTERO_ITEM CSL_CITATION {"citationID":"EITzp4df","properties":{"formattedCitation":"(Li et al., 2022; Ren\\uc0\\u233{}-Martellet et al., 2017)","plainCitation":"(Li et al., 2022; René-Martellet et al., 2017)","noteIndex":0},"citationItems":[{"id":11033,"uris":["http://zotero.org/users/5535808/items/PIEWGI6Q"],"itemData":{"id":11033,"type":"article-journal","abstract":"Ticks have a diversity of habitats and host blood meals. Whether and how factors such as tick developmental stages, habitats and host blood meals affect tick bacterial microbiota is poorly elucidated. In the present study, we investigated the bacterial microbiotas of the hard tick Haemaphysalis longicornis, their blood meals and habitats using 16S rRNA gene high-throughput sequencing. The bacterial richness and diversity in ticks varied depending on the tick developmental stage and feeding status. Results showed that fed ticks present a higher bacterial richness suggesting that ticks may acquire bacteria from blood meals. The significant overlap of the bacteria of fed ticks and the host blood also supports this possibility. Another possibility is that blood meals can stimulate the proliferation of certain bacteria. However, most shared bacteria cannot transmit throughout the tick life cycle, as they were not present in tick eggs. The most shared bacteria between ticks and habitats are members of the genera Staphylococcus, Pseudomonas, Enterobacter, Acinetobacter and Stenotrophomonas, suggesting that these environmental bacteria cannot be completely washed away and can be acquired by ticks. The predominant proportion of Coxiella in fed females further demonstrates that this genus is involved in H. longicornis physiology, such as feeding activity and nutritional provision. These findings further reveal that the bacterial composition of ticks is influenced by a variety of factors and will help in subsequent studies of the function of these bacteria.","container-title":"Experimental and Applied Acarology","DOI":"10.1007/s10493-022-00714-x","ISSN":"0168-8162, 1572-9702","journalAbbreviation":"Exp Appl Acarol","language":"en","source":"DOI.org (Crossref)","title":"Bacterial microbiota analysis demonstrates that ticks can acquire bacteria from habitat and host blood meal","URL":"https://link.springer.com/10.1007/s10493-022-00714-x","author":[{"family":"Li","given":"Si-Si"},{"family":"Zhang","given":"Xiao-Yu"},{"family":"Zhou","given":"Xue-Jiao"},{"family":"Chen","given":"Kai-Li"},{"family":"Masoudi","given":"Abolfazl"},{"family":"Liu","given":"Jing-Ze"},{"family":"Zhang","given":"Yan-Kai"}],"accessed":{"date-parts":[["2022",5,17]]},"issued":{"date-parts":[["2022",5,9]]}}},{"id":11326,"uris":["http://zotero.org/users/5535808/items/CCWIJ5GU"],"itemData":{"id":11326,"type":"article-journal","abstract":"Background: Ticks of the group Rhipicephalus sanguineus (sensu lato) are distributed worldwide and are major pathogen vectors of both dogs and humans. Previous phylogenetic reconstructions have suggested the existence of two main lineages within this group, “Tropical” and “Temperate”. Symbiotic interactions contribute to vector development, survival, reproduction and competence. The diversity of microbial communities associated with different populations of R. sanguineus (s.l.) remains poorly characterized, however, this knowledge will aid in future studies of hosts-microbiotapathogen interactions. To gain insight into the bacterial communities associated with R. sanguineus (s.l.) ticks, 40 specimens from France, Senegal and Arizona were analyzed by high-throughput 16S amplicon sequencing. All tick specimens were taxonomically classified using the mitochondrial 12S rDNA gene, which provides sufficient phylogenetic resolution to discriminate different lineages of R. sanguineus.\nResults: Rhipicephalus sanguineus (s.l.) samples from Senegal belonged to the “Tropical” lineage, samples from France belonged to the “Temperate” lineage, whereas both lineages were identified in samples from Arizona. Regardless of origin, each bacterial microbiota was dominated by three genera: Coxiella, Rickettsia and Bacillus. Rickettsia and Coxiella were the two main genera found in females whereas males had a higher proportion of Bacillus. Significant differences of relative abundances were evidenced between specimens from different geographical origins.\nConclusions: This study highlights differences in the microbiota composition within R. sanguineus (s.l.) specimens from different genotypes, genders and geographical origins. This knowledge will help in future studies of the symbiotic interactions, biology and vector competence of the R. sanguineus (s.l.) complex.","container-title":"Parasites &amp; Vectors","DOI":"10.1186/s13071-017-2352-9","ISSN":"1756-3305","issue":"1","journalAbbreviation":"Parasites Vectors","language":"en","page":"416","source":"DOI.org (Crossref)","title":"Bacterial microbiota associated with Rhipicephalus sanguineus (s.l.) ticks from France, Senegal and Arizona","volume":"10","author":[{"family":"René-Martellet","given":"Magalie"},{"family":"Minard","given":"Guillaume"},{"family":"Massot","given":"Raphael"},{"family":"Tran Van","given":"Van"},{"family":"Valiente Moro","given":"Claire"},{"family":"Chabanne","given":"Luc"},{"family":"Mavingui","given":"Patrick"}],"issued":{"date-parts":[["2017",12]]}}}],"schema":"https://github.com/citation-style-language/schema/raw/master/csl-citation.json"} </w:instrText>
      </w:r>
      <w:r>
        <w:fldChar w:fldCharType="separate"/>
      </w:r>
      <w:r w:rsidRPr="00B44429">
        <w:t xml:space="preserve">(Li et al., 2022; René-Martellet et al., </w:t>
      </w:r>
      <w:r w:rsidRPr="00B44429">
        <w:lastRenderedPageBreak/>
        <w:t>2017)</w:t>
      </w:r>
      <w:r>
        <w:fldChar w:fldCharType="end"/>
      </w:r>
      <w:r w:rsidRPr="00816E1D">
        <w:t>. One study also demonstrated that bees reared in identical conditions had different gut bacteria composition after being place in different landscape types for 6 weeks</w:t>
      </w:r>
      <w:r>
        <w:t xml:space="preserve"> </w:t>
      </w:r>
      <w:r>
        <w:fldChar w:fldCharType="begin"/>
      </w:r>
      <w:r>
        <w:instrText xml:space="preserve"> ADDIN ZOTERO_ITEM CSL_CITATION {"citationID":"UKVRSx0c","properties":{"formattedCitation":"(Jones et al., 2017)","plainCitation":"(Jones et al., 2017)","noteIndex":0},"citationItems":[{"id":9510,"uris":["http://zotero.org/users/5535808/items/A9Z7IXQE"],"itemData":{"id":9510,"type":"article-journal","container-title":"Ecology and Evolution","DOI":"10.1002/ece3.3597","issue":"1","page":"441-451","title":"Gut microbiota composition is associated with environmental landscape in honey bees","volume":"8","author":[{"family":"Jones","given":"Julia"},{"family":"Bork","given":"Peer"},{"family":"Balfour","given":"Nicholas J"},{"family":"Fruciano","given":"Carmelo"},{"family":"Ratnieks","given":"Francis LW"},{"family":"Hildebrand","given":"Falk"},{"family":"Hughes","given":"William OH"},{"family":"Al Toufalilia","given":"Hasan"},{"family":"Engel","given":"Philipp"}],"issued":{"date-parts":[["2017"]]}}}],"schema":"https://github.com/citation-style-language/schema/raw/master/csl-citation.json"} </w:instrText>
      </w:r>
      <w:r>
        <w:fldChar w:fldCharType="separate"/>
      </w:r>
      <w:r>
        <w:rPr>
          <w:noProof/>
        </w:rPr>
        <w:t>(Jones et al., 2017)</w:t>
      </w:r>
      <w:r>
        <w:fldChar w:fldCharType="end"/>
      </w:r>
      <w:r w:rsidRPr="00816E1D">
        <w:t xml:space="preserve">. And finally, the gut microbiota of triatomines have also been found to be associated with locality, with distinct compositions of microbes that differed across sites </w:t>
      </w:r>
      <w:r>
        <w:fldChar w:fldCharType="begin"/>
      </w:r>
      <w:r>
        <w:instrText xml:space="preserve"> ADDIN ZOTERO_ITEM CSL_CITATION {"citationID":"o7ERr386","properties":{"formattedCitation":"(Brown et al., 2020; Kieran et al., 2019)","plainCitation":"(Brown et al., 2020; Kieran et al., 2019)","noteIndex":0},"citationItems":[{"id":2451,"uris":["http://zotero.org/users/5535808/items/TZWL95XL"],"itemData":{"id":2451,"type":"article-journal","abstract":"Conclusion: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(Triatominae)","volume":"8","author":[{"family":"Brown","given":"Joel J."},{"family":"Rodríguez-Ruano","given":"Sonia M."},{"family":"Poosakkannu","given":"Anbu"},{"family":"Batani","given":"Giampiero"},{"family":"Schmidt","given":"Justin O."},{"family":"Roachell","given":"Walter"},{"family":"Zima","given":"Jan"},{"family":"Hypša","given":"Václav"},{"family":"Nováková","given":"Eva"}],"issued":{"date-parts":[["2020",12]]}}},{"id":1438,"uris":["http://zotero.org/users/5535808/items/PDNEVLJX"],"itemData":{"id":1438,"type":"article-journal","abstract":"Background:  Triatomine bugs are vectors of the protozoan parasite Trypanosoma cruzi, which causes Chagas disease. Rhodnius pallescens is a major vector of Chagas disease in Panama. Understanding the microbial ecology of disease vectors is important in the development of vector management strategies that target vector survival and fitness. In this study we examined the whole-body microbial composition of R. pallescens from three locations in Panama.\nMethods:  We collected 89 R. pallescens specimens using Noireau traps in Attalea butyracea palms. We then extracted total DNA from whole-bodies of specimens and amplified bacterial microbiota using 16S rRNA metabarcoding PCR. The 16S libraries were sequenced on an Illumina MiSeq and analyzed using QIIME2 software.\nResults:  We found Proteobacteria, Actinobacteria, Bacteroidetes and Firmicutes to be the most abundant bacterial phyla across all samples. Geographical location showed the largest difference in microbial composition with northern Veraguas Province having the most diversity and Panama Oeste Province localities being most similar to each other. Wolbachia was detected in high abundance (48–72%) at Panama Oeste area localities with a complete absence of detection in Veraguas Province. No significant differences in microbial composition were detected between triatomine age class, primary blood meal source, or T. cruzi infection status.\nConclusions:  We found biogeographical regions differ in microbial composition among R. pallescens populations in Panama. While overall the microbiota has bacterial taxa consistent with previous studies in triatomine microbial ecology, locality differences are an important observation for future studies. Geographical heterogeneity in microbiomes of vectors is an important consideration for future developments that leverage microbiomes for disease control.","container-title":"Parasites &amp; Vectors","DOI":"10.1186/s13071-019-3761-8","ISSN":"1756-3305","issue":"1","language":"en","license":"All rights reserved","source":"Crossref","title":"Regional biogeography of microbiota composition in the Chagas disease vector Rhodnius pallescens","URL":"https://parasitesandvectors.biomedcentral.com/articles/10.1186/s13071-019-3761-8","volume":"12","author":[{"family":"Kieran","given":"Troy J."},{"family":"Arnold","given":"Kaylee M. H."},{"family":"Thomas","given":"Jesse C."},{"family":"Varian","given":"Christina P."},{"family":"Saldaña","given":"Azael"},{"family":"Calzada","given":"Jose E."},{"family":"Glenn","given":"Travis C."},{"family":"Gottdenker","given":"Nicole L."}],"accessed":{"date-parts":[["2019",11,25]]},"issued":{"date-parts":[["2019",12]]}}}],"schema":"https://github.com/citation-style-language/schema/raw/master/csl-citation.json"} </w:instrText>
      </w:r>
      <w:r>
        <w:fldChar w:fldCharType="separate"/>
      </w:r>
      <w:r>
        <w:rPr>
          <w:noProof/>
        </w:rPr>
        <w:t>(Brown et al., 2020; Kieran et al., 2019)</w:t>
      </w:r>
      <w:r>
        <w:fldChar w:fldCharType="end"/>
      </w:r>
      <w:r>
        <w:t xml:space="preserve">. </w:t>
      </w:r>
      <w:r w:rsidRPr="00816E1D">
        <w:t xml:space="preserve">However, any differences in the environmental factors between these areas were not closely examined to identify any ecological drivers of these patterns. As demonstrated thus far, there may be factors associated specifically with Veraguas, aside from forest </w:t>
      </w:r>
      <w:r>
        <w:t xml:space="preserve">remnant </w:t>
      </w:r>
      <w:r w:rsidRPr="00816E1D">
        <w:t>samples, that may be driv</w:t>
      </w:r>
      <w:r>
        <w:t>ing</w:t>
      </w:r>
      <w:r w:rsidRPr="00816E1D">
        <w:t xml:space="preserve"> some of the differences in gut bacterial composition and structure, and some marginal differences associated with Capira that may be driving differences between those samples and samples from La Chorrera. </w:t>
      </w:r>
    </w:p>
    <w:p w14:paraId="0780A603" w14:textId="1895722A" w:rsidR="00FA0B97" w:rsidRPr="00816E1D" w:rsidRDefault="00253466" w:rsidP="00804401">
      <w:pPr>
        <w:spacing w:line="480" w:lineRule="auto"/>
        <w:ind w:firstLine="720"/>
      </w:pPr>
      <w:r w:rsidRPr="00816E1D">
        <w:t xml:space="preserve">Compositionally, samples from Veraguas displayed a great deviation from samples collected at the two canal sites. The mean relative abundances of </w:t>
      </w:r>
      <w:r w:rsidR="00204F11" w:rsidRPr="00816E1D">
        <w:rPr>
          <w:i/>
          <w:iCs/>
        </w:rPr>
        <w:t>Sphingomonas</w:t>
      </w:r>
      <w:r w:rsidRPr="00816E1D">
        <w:t xml:space="preserve">, the dominant </w:t>
      </w:r>
      <w:r w:rsidR="003C34BA">
        <w:t>genera</w:t>
      </w:r>
      <w:r w:rsidR="003C34BA" w:rsidRPr="00816E1D">
        <w:t xml:space="preserve"> </w:t>
      </w:r>
      <w:r w:rsidRPr="00816E1D">
        <w:t xml:space="preserve">across all samples, was slightly </w:t>
      </w:r>
      <w:r w:rsidR="00204F11" w:rsidRPr="00816E1D">
        <w:t>displaced</w:t>
      </w:r>
      <w:r w:rsidRPr="00816E1D">
        <w:t xml:space="preserve"> by </w:t>
      </w:r>
      <w:r w:rsidR="00B577A8" w:rsidRPr="00816E1D">
        <w:rPr>
          <w:i/>
          <w:iCs/>
        </w:rPr>
        <w:t>Erwinia</w:t>
      </w:r>
      <w:r w:rsidR="00B577A8" w:rsidRPr="00816E1D">
        <w:t xml:space="preserve"> and </w:t>
      </w:r>
      <w:r w:rsidR="00B577A8" w:rsidRPr="00816E1D">
        <w:rPr>
          <w:i/>
          <w:iCs/>
        </w:rPr>
        <w:t>Dietzia.</w:t>
      </w:r>
      <w:r w:rsidR="00B577A8" w:rsidRPr="008F2BA8">
        <w:t xml:space="preserve"> </w:t>
      </w:r>
      <w:r w:rsidR="00B577A8" w:rsidRPr="008F2BA8">
        <w:rPr>
          <w:i/>
        </w:rPr>
        <w:t>Dietzia</w:t>
      </w:r>
      <w:r w:rsidR="00B577A8" w:rsidRPr="00816E1D">
        <w:t xml:space="preserve"> has been described in other triatomine species </w:t>
      </w:r>
      <w:r w:rsidR="00B1640E" w:rsidRPr="00816E1D">
        <w:fldChar w:fldCharType="begin"/>
      </w:r>
      <w:r w:rsidR="00B1640E" w:rsidRPr="00816E1D">
        <w:instrText xml:space="preserve"> ADDIN ZOTERO_ITEM CSL_CITATION {"citationID":"Ewu2uRjn","properties":{"formattedCitation":"(D\\uc0\\u237{}az et al., 2016; Gumiel, 2015; Montoya-Porras et al., 2018; Rodr\\uc0\\u237{}guez-Ruano et al., 2018; Waltmann et al., 2019)","plainCitation":"(Díaz et al., 2016; Gumiel, 2015; Montoya-Porras et al., 2018; Rodríguez-Ruano et al., 2018; Waltmann et al., 2019)","noteIndex":0},"citationItems":[{"id":9048,"uris":["http://zotero.org/users/5535808/items/EUCYR2KL"],"itemData":{"id":9048,"type":"article-journal","abstract":"Background: Triatomine bugs (Hemiptera: Reduviidae) are vectors of the flagellate Trypanosoma cruzi, the causative agent of Chagas disease. The study of triatomine gut microbiota has gained relevance in the last years due to its possible role in vector competence and prospective use in control strategies. The objective of this study is to examine changes in the gut microbiota composition of triatomines in response to a T. cruzi-infected blood meal and identifying key factors determining those changes.\nResults: We sampled colony-reared individuals from six triatomine vectors (Panstrongylus megistus, Rhodnius prolixus, Triatoma brasiliensis, T. infestans, T. juazeirensis and T. sherlocki) comparing experimentally T. cruzi strain 0354challenged and non-challenged insects. The microbiota of gut and gonad tissues was characterized using high throughput sequencing of region V3-V4 of bacterial 16S rRNA gene. The triatomine microbiota had a low intraindividual diversity, and a high inter-individual variation within the same host species. Arsenophonous appeared as the dominant triatomine bacterial symbiont in our study (59% of the total 16S coverage), but there were significant differences in the distribution of bacterial genera among vectors. In Rhodnius prolixus the dominant symbiont was Pectobacterium.\nConclusions: Trypanosoma cruzi-challenge significantly affects microbiota composition, with challenged vectors harbouring a significantly more diverse bacterial community, both in the gut and the gonads. Our results show that blood-feeding with T. cruzi epimastigotes strongly affects microbiota composition in a species-specific manner. We suggest that triatomine-adapted enterobacteria such as Arsenophonus could be used as stable vectors for genetic transformation of triatomine bugs and control of Chagas disease.","container-title":"Parasites &amp; Vectors","DOI":"10.1186/s13071-016-1926-2","ISSN":"1756-3305","issue":"1","journalAbbreviation":"Parasites Vectors","language":"en","page":"636","source":"DOI.org (Crossref)","title":"Triatomine bugs, their microbiota and Trypanosoma cruzi: asymmetric responses of bacteria to an infected blood meal","title-short":"Triatomine bugs, their microbiota and Trypanosoma cruzi","volume":"9","author":[{"family":"Díaz","given":"Sebastián"},{"family":"Villavicencio","given":"Bianca"},{"family":"Correia","given":"Nathália"},{"family":"Costa","given":"Jane"},{"family":"Haag","given":"Karen L."}],"issued":{"date-parts":[["2016",12]]}}},{"id":2410,"uris":["http://zotero.org/users/5535808/items/GWEPFEPW"],"itemData":{"id":2410,"type":"article-journal","abstract":"Background: Chagas disease is caused by Trypanosoma cruzi, which is transmitted by triatomine vectors. The northeastern region of Brazil is endemic for Chagas disease and has the largest diversity of triatomine species. T. cruzi development in its triatomine vector depends on diverse factors, including the composition of bacterial gut microbiota.\nMethods: We characterized the triatomines captured in the municipality of Russas (Ceará) by sequencing the cytochrome c oxidase subunit I (COI) gene. The composition of the bacterial community in the gut of peridomestic Triatoma brasiliensis and Triatoma pseudomaculata was investigated using culture independent methods based on the amplification of the 16S rRNA gene by polymerase chain reaction (PCR), denaturing gradient gel electrophoresis (DGGE), DNA fragment cloning, Sanger sequencing and 454 pyrosequencing. Additionally, we identified TcI and TcII types of T. cruzi by sequencing amplicons from the gut metagenomic DNA with primers for the mini-exon gene.\nResults: Triatomines collected in the peridomestic ecotopes were diagnosed as T. pseudomaculata and T. brasiliensis by comparing their COI sequence with GenBank. The rate of infection by T. cruzi in adult triatomines reached 80% for T. pseudomaculata and 90% for T. brasiliensis. According to the DNA sequences from the DGGE bands, the triatomine gut microbiota was primarily composed of Proteobacteria and Actinobacteria. However, Firmicutes and Bacteroidetes were also detected, although in much lower proportions. Serratia was the main genus, as it was encountered in all samples analyzed by DGGE and 454 pyrosequencing. Members of Corynebacterinae, a suborder of the Actinomycetales, formed the next most important group. The cloning and sequencing of full-length 16S rRNA genes confirmed the presence of Serratia marcescens, Dietzia sp., Gordonia terrae, Corynebacterium stationis and Corynebacterium glutamicum.\nConclusions: The study of the bacterial microbiota in the triatomine gut has gained increased attention because of the possible role it may play in the epidemiology of Chagas disease by competing with T. cruzi. Culture independent methods have shown that the bacterial composition of the microbiota in the guts of peridomestic triatomines is made up by only few bacterial species.","language":"en","page":"17","source":"Zotero","title":"Characterization of the microbiota in the guts of Triatoma brasiliensis and Triatoma pseudomaculata infected by Trypanosoma cruzi in natural conditions using culture independent methods","author":[{"family":"Gumiel","given":"Marcia"}],"issued":{"date-parts":[["2015"]]}}},{"id":2402,"uris":["http://zotero.org/users/5535808/items/A9F3N73X"],"itemData":{"id":2402,"type":"article-journal","abstract":"Chagas disease aﬀects more than 6 million people in Latin America, it is a parasitic disease caused by the protozoan Trypanosoma cruzi, which is transmitted mainly by bloodsucking insects of the Triatominae subfamily. Studies on microbial communities that inhabit the insect gut are important to understanding their role in the parasite transmission and development. The present work aims to evaluate the gut bacterial composition of natural populations of triatomine species from Vichada and Magdalena, administrative states called departments in Colombia, using high-throughput sequencing technologies. The insects were collected from housing peridomestic area and Attalea butyracea palms; they were identiﬁed by conventional taxonomy as Triatoma maculata and Rhodnius pallescens, and their guts were dissected under aseptic conditions in order to obtain total DNA. After DNA quality conﬁrmation, the sequencing of the V4 region of 16S rRNA gene was carried out using the Illumina platform MiSeq. The results showed that 13 predominant bacterial genera were present in both species, being Burkholderia, Gordonia, and Ralstonia, the most prevailing bacterial genera. Furthermore, representative genera of each species were found. Williamsia and Kocuria were the most common in R. pallescens; and Dietzia, Aeromonas, and Pelomonas were only observed in T. maculata samples. This is the ﬁrst study of microbiota associated with these triatomine species using massive sequencing methods The approach allowed inferring the presence of a dominant population of bacteria according to the triatomine species in Colombia, which may suggest a strong association between microbiota and their host.","container-title":"Acta Tropica","DOI":"10.1016/j.actatropica.2017.11.004","ISSN":"0001706X","language":"en","page":"327-332","source":"Crossref","title":"16S rRNA gene amplicon sequencing reveals dominance of Actinobacteria in Rhodnius pallescens compared to Triatoma maculata midgut microbiota in natural populations of vector insects from Colombia","volume":"178","author":[{"family":"Montoya-Porras","given":"Luisa M."},{"family":"Omar","given":"Triana-Chavez"},{"family":"Alzate","given":"Juan F."},{"family":"Moreno-Herrera","given":"Claudia X."},{"family":"Cadavid-Restrepo","given":"Gloria E."}],"issued":{"date-parts":[["2018",2]]}}},{"id":393,"uris":["http://zotero.org/users/5535808/items/T8SXV56D"],"itemData":{"id":393,"type":"article-journal","abstract":"Insect microbiomes inﬂuence many fundamental host traits, including functions of practical signiﬁcance such as their capacity as vectors to transmit parasites and pathogens. The knowledge on the diversity and development of the gut microbiomes in various blood feeding insects is thus crucial not only for theoretical purposes, but also for the development of better disease control strategies. In Triatominae (Heteroptera: Reduviidae), the blood feeding vectors of Chagas disease in South America and parts of North America, the investigation of the microbiomes is in its infancy. The few studies done on microbiomes of South American Triatominae species indicate a relatively low taxonomic diversity and a high host speciﬁcity. We designed a comparative survey to serve several purposes: (I) to obtain a better insight into the overall microbiome diversity in different species, (II) to check the long term stability of the interspeciﬁc differences, (III) to describe the ontogenetic changes of the microbiome, and (IV) to determine the potential correlation between microbiome composition and presence of Trypanosoma cruzi, the causative agent of Chagas disease. Using 16S amplicons of two abundant species from the southern US, and four laboratory reared colonies, we showed that the microbiome composition is determined by host species, rather than locality or environment. The OTUs (Operational Taxonomic Units) determination conﬁrms a low microbiome diversity, with 12-17 main OTUs detected in wild populations of T. sanguisuga and T. protracta. Among the dominant bacterial taxa are Acinetobacter and Proteiniphilum but also the symbiotic bacterium Arsenophonus triatominarum, previously believed to only live intracellularly. The possibility of ontogenetic microbiome changes was evaluated in all six developmental stages and feces of the laboratory reared model Rhodnius prolixus. We detected considerable changes along the host’s ontogeny, including clear trends in the abundance variation of the three dominant bacteria, namely Enterococcus, Acinetobacter, and Arsenophonus. Finally, we screened the samples for the presence of Trypanosoma cruzi. Comparing the parasite presence with the microbiome composition, we assessed the possible signiﬁcance of the latter in the epidemiology of the disease. Particularly, we found a trend toward more diverse microbiomes in Trypanosoma cruzi positive T. protracta specimens.","container-title":"Frontiers in Microbiology","DOI":"10.3389/fmicb.2018.01167","ISSN":"1664-302X","language":"en","source":"Crossref","title":"Microbiomes of North American Triatominae: The Grounds for Chagas Disease Epidemiology","title-short":"Microbiomes of North American Triatominae","URL":"https://www.frontiersin.org/article/10.3389/fmicb.2018.01167/full","volume":"9","author":[{"family":"Rodríguez-Ruano","given":"Sonia M."},{"family":"Škochová","given":"Veronika"},{"family":"Rego","given":"Ryan O. M."},{"family":"Schmidt","given":"Justin O."},{"family":"Roachell","given":"Walter"},{"family":"Hypša","given":"Václav"},{"family":"Nováková","given":"Eva"}],"accessed":{"date-parts":[["2019",7,15]]},"issued":{"date-parts":[["2018",6,13]]}}},{"id":8519,"uris":["http://zotero.org/users/5535808/items/SGXCLWWJ"],"itemData":{"id":8519,"type":"article-journal","container-title":"PLOS Neglected Tropical Diseases","DOI":"10.1371/journal.pntd.0007383","ISSN":"1935-2735","issue":"5","journalAbbreviation":"PLoS Negl Trop Dis","language":"en","page":"e0007383","source":"DOI.org (Crossref)","title":"Hindgut microbiota in laboratory-reared and wild Triatoma infestans","volume":"13","author":[{"family":"Waltmann","given":"Andreea"},{"family":"Willcox","given":"Alexandra C."},{"family":"Balasubramanian","given":"Sujata"},{"family":"Borrini Mayori","given":"Katty"},{"family":"Mendoza Guerrero","given":"Sandra"},{"family":"Salazar Sanchez","given":"Renzo S."},{"family":"Roach","given":"Jeffrey"},{"family":"Condori Pino","given":"Carlos"},{"family":"Gilman","given":"Robert H."},{"family":"Bern","given":"Caryn"},{"family":"Juliano","given":"Jonathan J."},{"family":"Levy","given":"Michael Z."},{"family":"Meshnick","given":"Steven R."},{"family":"Bowman","given":"Natalie M."}],"editor":[{"family":"Gürtler","given":"Ricardo E."}],"issued":{"date-parts":[["2019",5,6]]}}}],"schema":"https://github.com/citation-style-language/schema/raw/master/csl-citation.json"} </w:instrText>
      </w:r>
      <w:r w:rsidR="00B1640E" w:rsidRPr="00816E1D">
        <w:fldChar w:fldCharType="separate"/>
      </w:r>
      <w:r w:rsidR="00B1640E" w:rsidRPr="00816E1D">
        <w:t>(Díaz et al., 2016; Gumiel, 2015; Montoya-Porras et al., 2018; Rodríguez-Ruano et al., 2018; Waltmann et al., 2019)</w:t>
      </w:r>
      <w:r w:rsidR="00B1640E" w:rsidRPr="00816E1D">
        <w:fldChar w:fldCharType="end"/>
      </w:r>
      <w:r w:rsidR="00B1640E" w:rsidRPr="00816E1D">
        <w:t xml:space="preserve"> </w:t>
      </w:r>
      <w:r w:rsidR="00B577A8" w:rsidRPr="00816E1D">
        <w:t>and other hematophagous insects</w:t>
      </w:r>
      <w:r w:rsidR="002B23D6">
        <w:t>, including</w:t>
      </w:r>
      <w:r w:rsidR="00B577A8" w:rsidRPr="00816E1D">
        <w:t xml:space="preserve"> </w:t>
      </w:r>
      <w:r w:rsidR="00896E77" w:rsidRPr="00816E1D">
        <w:rPr>
          <w:i/>
          <w:iCs/>
        </w:rPr>
        <w:t>A</w:t>
      </w:r>
      <w:r w:rsidR="00B577A8" w:rsidRPr="00816E1D">
        <w:rPr>
          <w:i/>
          <w:iCs/>
        </w:rPr>
        <w:t>edes albopictus</w:t>
      </w:r>
      <w:r w:rsidR="00B577A8" w:rsidRPr="00816E1D">
        <w:t xml:space="preserve"> </w:t>
      </w:r>
      <w:r w:rsidR="00E71660">
        <w:fldChar w:fldCharType="begin"/>
      </w:r>
      <w:r w:rsidR="00CE71A7">
        <w:instrText xml:space="preserve"> ADDIN ZOTERO_ITEM CSL_CITATION {"citationID":"NRF0e4jm","properties":{"formattedCitation":"(Yadav et al., 2015)","plainCitation":"(Yadav et al., 2015)","noteIndex":0},"citationItems":[{"id":11391,"uris":["http://zotero.org/users/5535808/items/GVJ4RYTI"],"itemData":{"id":11391,"type":"article-journal","abstract":"The genus Dietzia is remarkably similar to genus Rhodococcus. Bacterial species Rhodococcus rhodnii of genus Rhodococcus was used for genetically modification for expression of potent antimicrobial molecules which shows strong deleterious effect against Trypanosoma cruzi. Hence, Dietzia maris can be a suitable candidate for genetic modification for expression of effector molecules against the parasite like dengue and chikungunya in the mosquitoe’s midgut as was possible in R. rhodnii. In this study the D. maris was isolated for the first time from mosquitoes Aedes albopictus collected from Arunachal Pradesh, North East India. After purification bacteria was first morphologically and biochemically characterized which showed high salt tolerance and exhibited slow growth rate appearing on agar plate after 48-72hr. The isolated bacterial species was finally conformed as a D. maris on the basis of results obtained from MALDI-TOF MS and 16S rRNA gene based analysis.","container-title":"International Journal of Mosquito Research","language":"en","page":"6","source":"Zotero","title":"Isolation and characterization of Dietzia maris from midgut of Aedes albopictus: A suitable candidate for paratransgenesis","author":[{"family":"Yadav","given":"Kamlesh K"},{"family":"Chandel","given":"Kshitij"},{"family":"Bora","given":"Ajitabh"},{"family":"Veer","given":"Vijay"}],"issued":{"date-parts":[["2015"]]}}}],"schema":"https://github.com/citation-style-language/schema/raw/master/csl-citation.json"} </w:instrText>
      </w:r>
      <w:r w:rsidR="00E71660">
        <w:fldChar w:fldCharType="separate"/>
      </w:r>
      <w:r w:rsidR="00CE71A7">
        <w:rPr>
          <w:noProof/>
        </w:rPr>
        <w:t>(Yadav et al., 2015)</w:t>
      </w:r>
      <w:r w:rsidR="00E71660">
        <w:fldChar w:fldCharType="end"/>
      </w:r>
      <w:r w:rsidR="002B23D6">
        <w:t xml:space="preserve"> and</w:t>
      </w:r>
      <w:r w:rsidR="00B577A8" w:rsidRPr="00816E1D">
        <w:t xml:space="preserve"> </w:t>
      </w:r>
      <w:r w:rsidR="00896E77" w:rsidRPr="00816E1D">
        <w:rPr>
          <w:i/>
          <w:iCs/>
        </w:rPr>
        <w:t>G</w:t>
      </w:r>
      <w:r w:rsidR="00B577A8" w:rsidRPr="00816E1D">
        <w:rPr>
          <w:i/>
          <w:iCs/>
        </w:rPr>
        <w:t xml:space="preserve">lossina </w:t>
      </w:r>
      <w:proofErr w:type="spellStart"/>
      <w:r w:rsidR="00B577A8" w:rsidRPr="00816E1D">
        <w:rPr>
          <w:i/>
          <w:iCs/>
        </w:rPr>
        <w:t>pallidipes</w:t>
      </w:r>
      <w:proofErr w:type="spellEnd"/>
      <w:r w:rsidR="00B577A8" w:rsidRPr="00816E1D">
        <w:t xml:space="preserve"> </w:t>
      </w:r>
      <w:r w:rsidR="000E2241">
        <w:fldChar w:fldCharType="begin"/>
      </w:r>
      <w:r w:rsidR="00FE7B95">
        <w:instrText xml:space="preserve"> ADDIN ZOTERO_ITEM CSL_CITATION {"citationID":"80M7s24T","properties":{"formattedCitation":"(Malele et al., 2018)","plainCitation":"(Malele et al., 2018)","noteIndex":0},"citationItems":[{"id":11392,"uris":["http://zotero.org/users/5535808/items/H7IH6G3W"],"itemData":{"id":11392,"type":"article-journal","abstract":"Background\nGlossina pallidipes is a haematophagous insect that serves as a cyclic transmitter of trypanosomes causing African Trypanosomiasis (AT). To fully assess the role of G. pallidipes in the epidemiology of AT, especially the human form of the disease (HAT), it is essential to know the microbial diversity inhabiting the gut of natural fly populations. This study aimed to examine the diversity of G. pallidipes fly gut bacteria by culture-dependent approaches.\n\nResults\n113 bacterial isolates were obtained from aerobic and anaerobic microorganisms originating from the gut of G. pallidipes. 16S rDNA of each isolate was PCR amplified and sequenced. The overall majority of identified bacteria belonged in descending order to the Firmicutes (86.6%), Actinobacteria (7.6%), Proteobacteria (5.5%)and Bacteroidetes (0.3%). Diversity of Firmicutes was found higher when enrichments and isolation were performed under anaerobic conditions than aerobic ones. Experiments conducted in the absence of oxygen (anaerobiosis) led to the isolation of bacteria pertaining to four phyla (83% Firmicutes, 15% Actinobacteria, 1% Proteobacteria and 0.5% Bacteroidetes, whereas those conducted in the presence of oxygen (aerobiosis) led to the isolation of bacteria affiliated to two phyla only (90% Firmicutes and 10% Proteobacteria). Phylogenetic analyses placed these isolates into 11 genera namely Bacillus, Acinetobacter, Mesorhizobium, Paracoccus, Microbacterium, Micrococcus, Arthrobacter, Corynobacterium, Curtobacterium, Vagococcus and Dietzia spp.which are known to be either facultative anaerobes, aerobes, or even microaerobes.\n\nConclusion\nThis study shows that G. pallidipes fly gut is an environmental reservoir for a vast number of bacterial species, which are likely to be important for ecological microbial well being of the fly and possibly on differing vectorial competence and refractoriness against AT epidemiology.\n\nElectronic supplementary material\nThe online version of this article (10.1186/s12866-018-1288-3) contains supplementary material, which is available to authorized users.","container-title":"BMC Microbiology","DOI":"10.1186/s12866-018-1288-3","ISSN":"1471-2180","issue":"Suppl 1","journalAbbreviation":"BMC Microbiol","note":"PMID: 30470192\nPMCID: PMC6251091","page":"164","source":"PubMed Central","title":"Bacterial diversity obtained by culturable approaches in the gut of Glossina pallidipes population from a non sleeping sickness focus in Tanzania: preliminary results","title-short":"Bacterial diversity obtained by culturable approaches in the gut of Glossina pallidipes population from a non sleeping sickness focus in Tanzania","volume":"18","author":[{"family":"Malele","given":"Imna"},{"family":"Nyingilili","given":"Hamis"},{"family":"Lyaruu","given":"Eugen"},{"family":"Tauzin","given":"Marc"},{"family":"Bernard Ollivier","given":"B."},{"family":"Cayol","given":"Jean-Luc"},{"family":"Fardeau","given":"Marie-Laure"},{"family":"Geiger","given":"Anne"}],"issued":{"date-parts":[["2018",11,23]]}}}],"schema":"https://github.com/citation-style-language/schema/raw/master/csl-citation.json"} </w:instrText>
      </w:r>
      <w:r w:rsidR="000E2241">
        <w:fldChar w:fldCharType="separate"/>
      </w:r>
      <w:r w:rsidR="00FE7B95">
        <w:rPr>
          <w:noProof/>
        </w:rPr>
        <w:t>(Malele et al., 2018)</w:t>
      </w:r>
      <w:r w:rsidR="000E2241">
        <w:fldChar w:fldCharType="end"/>
      </w:r>
      <w:r w:rsidR="00B577A8" w:rsidRPr="00816E1D">
        <w:t xml:space="preserve">, which suggests </w:t>
      </w:r>
      <w:r w:rsidR="002B23D6" w:rsidRPr="00334546">
        <w:rPr>
          <w:i/>
          <w:iCs/>
          <w:rPrChange w:id="151" w:author="Kaylee  Arnold" w:date="2022-09-13T06:10:00Z">
            <w:rPr/>
          </w:rPrChange>
        </w:rPr>
        <w:t>Diet</w:t>
      </w:r>
      <w:r w:rsidR="00334546" w:rsidRPr="00334546">
        <w:rPr>
          <w:i/>
          <w:iCs/>
          <w:rPrChange w:id="152" w:author="Kaylee  Arnold" w:date="2022-09-13T06:10:00Z">
            <w:rPr/>
          </w:rPrChange>
        </w:rPr>
        <w:t>zia</w:t>
      </w:r>
      <w:r w:rsidR="00B577A8" w:rsidRPr="00816E1D">
        <w:t xml:space="preserve"> might be an important mutualist. </w:t>
      </w:r>
      <w:r w:rsidR="00FA0B97" w:rsidRPr="00816E1D">
        <w:t xml:space="preserve">However, </w:t>
      </w:r>
      <w:r w:rsidR="00B577A8" w:rsidRPr="00816E1D">
        <w:t>Brown</w:t>
      </w:r>
      <w:r w:rsidR="006D0F60" w:rsidRPr="00816E1D">
        <w:t xml:space="preserve"> et al. </w:t>
      </w:r>
      <w:r w:rsidR="006D0F60" w:rsidRPr="00816E1D">
        <w:fldChar w:fldCharType="begin"/>
      </w:r>
      <w:r w:rsidR="006D0F60" w:rsidRPr="00816E1D">
        <w:instrText xml:space="preserve"> ADDIN ZOTERO_ITEM CSL_CITATION {"citationID":"imYiyHtd","properties":{"formattedCitation":"(2020)","plainCitation":"(2020)","noteIndex":0},"citationItems":[{"id":2451,"uris":["http://zotero.org/users/5535808/items/TZWL95XL"],"itemData":{"id":2451,"type":"article-journal","abstract":"Conclusion: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(Triatominae)","volume":"8","author":[{"family":"Brown","given":"Joel J."},{"family":"Rodríguez-Ruano","given":"Sonia M."},{"family":"Poosakkannu","given":"Anbu"},{"family":"Batani","given":"Giampiero"},{"family":"Schmidt","given":"Justin O."},{"family":"Roachell","given":"Walter"},{"family":"Zima","given":"Jan"},{"family":"Hypša","given":"Václav"},{"family":"Nováková","given":"Eva"}],"issued":{"date-parts":[["2020",12]]}},"suppress-author":true}],"schema":"https://github.com/citation-style-language/schema/raw/master/csl-citation.json"} </w:instrText>
      </w:r>
      <w:r w:rsidR="006D0F60" w:rsidRPr="00816E1D">
        <w:fldChar w:fldCharType="separate"/>
      </w:r>
      <w:r w:rsidR="006D0F60" w:rsidRPr="00816E1D">
        <w:rPr>
          <w:noProof/>
        </w:rPr>
        <w:t>(2020)</w:t>
      </w:r>
      <w:r w:rsidR="006D0F60" w:rsidRPr="00816E1D">
        <w:fldChar w:fldCharType="end"/>
      </w:r>
      <w:r w:rsidR="00B577A8" w:rsidRPr="00816E1D">
        <w:t xml:space="preserve"> </w:t>
      </w:r>
      <w:r w:rsidR="006D0F60" w:rsidRPr="00816E1D">
        <w:t xml:space="preserve">did not identify </w:t>
      </w:r>
      <w:r w:rsidR="00B577A8" w:rsidRPr="00816E1D">
        <w:rPr>
          <w:i/>
          <w:iCs/>
        </w:rPr>
        <w:t>Dietzia</w:t>
      </w:r>
      <w:r w:rsidR="00B577A8" w:rsidRPr="00816E1D">
        <w:t xml:space="preserve"> </w:t>
      </w:r>
      <w:r w:rsidR="006D0F60" w:rsidRPr="00816E1D">
        <w:t xml:space="preserve">in their N1 samples across several species of </w:t>
      </w:r>
      <w:r w:rsidR="006D0F60" w:rsidRPr="00816E1D">
        <w:rPr>
          <w:i/>
          <w:iCs/>
        </w:rPr>
        <w:t>Triatoma</w:t>
      </w:r>
      <w:r w:rsidR="006D0F60" w:rsidRPr="00816E1D">
        <w:t xml:space="preserve">, and concluded that </w:t>
      </w:r>
      <w:r w:rsidR="006D0F60" w:rsidRPr="00816E1D">
        <w:rPr>
          <w:i/>
          <w:iCs/>
        </w:rPr>
        <w:t>Dietzia</w:t>
      </w:r>
      <w:r w:rsidR="006D0F60" w:rsidRPr="00816E1D">
        <w:t xml:space="preserve"> may not</w:t>
      </w:r>
      <w:r w:rsidR="00B1640E" w:rsidRPr="00816E1D">
        <w:t xml:space="preserve"> be transmitted vertically.</w:t>
      </w:r>
      <w:r w:rsidR="00896E77" w:rsidRPr="00816E1D">
        <w:t xml:space="preserve"> </w:t>
      </w:r>
      <w:r w:rsidR="00896E77" w:rsidRPr="00816E1D">
        <w:rPr>
          <w:i/>
          <w:iCs/>
        </w:rPr>
        <w:t>Erwinia</w:t>
      </w:r>
      <w:r w:rsidR="00896E77" w:rsidRPr="00816E1D">
        <w:t xml:space="preserve"> has also been found across several species of triatomines </w:t>
      </w:r>
      <w:r w:rsidR="00896E77" w:rsidRPr="00816E1D">
        <w:fldChar w:fldCharType="begin"/>
      </w:r>
      <w:r w:rsidR="00896E77" w:rsidRPr="00816E1D">
        <w:instrText xml:space="preserve"> ADDIN ZOTERO_ITEM CSL_CITATION {"citationID":"8Sf3gHY7","properties":{"formattedCitation":"(Carels et al., 2017; da Mota et al., 2012)","plainCitation":"(Carels et al., 2017; da Mota et al., 2012)","noteIndex":0},"citationItems":[{"id":1778,"uris":["http://zotero.org/users/5535808/items/FZSCHRS5"],"itemData":{"id":1778,"type":"article-journal","abstract":"The digestive tract of triatomines (DTT) is an ecological niche favored by microbiota whose enzymatic profile is adapted to the specific substrate availability in this medium. This report describes the molecular enzymatic properties that promote bacterial prominence in the DTT. The microbiota composition was assessed previously based on 16S ribosomal DNA, and whole sequenced genomes of bacteria from the same genera were used to calculate the GC level of rare and prominent bacterial species in the DTT. The enzymatic reactions encoded by coding sequences of both rare and common bacterial species were then compared and revealed key functions explaining why some genera outcompete others in the DTT. Representativeness of DTT microbiota was investigated by shotgun sequencing of DNA extracted from bacteria grown in liquid Luria-Bertani broth (LB) medium. Results showed that GC-rich bacteria outcompete GC-poor bacteria and are the dominant components of the DTT microbiota. In addition, oxidoreductases are the main enzymatic components of these bacteria. In particular, nitrate reductases (anaerobic respiration), oxygenases (catabolism of complex substrates), acetate-CoA ligase (tricarboxylic acid cycle and energy metabolism), and kinase (signaling pathway) were the major enzymatic determinants present together with a large group of minor enzymes including hydrogenases involved in energy and amino acid metabolism. In conclusion, despite their slower growth in liquid LB medium, bacteria from GC-rich genera outcompete the GC-poor bacteria because their specific enzymatic abilities impart a selective advantage in the DTT.","container-title":"Bioinformatics and Biology Insights","DOI":"10.1177/1177932217733422","ISSN":"1177-9322, 1177-9322","language":"en","page":"117793221773342","source":"Crossref","title":"A Metagenomic Analysis of Bacterial Microbiota in the Digestive Tract of Triatomines","volume":"11","author":[{"family":"Carels","given":"Nicolas"},{"family":"Gumiel","given":"Marcial"},{"family":"Mota","given":"Fabio Faria","non-dropping-particle":"da"},{"family":"Carvalho Moreira","given":"Carlos José","non-dropping-particle":"de"},{"family":"Azambuja","given":"Patricia"}],"issued":{"date-parts":[["2017",1]]}}},{"id":1432,"uris":["http://zotero.org/users/5535808/items/GGRHVGZX"],"itemData":{"id":1432,"type":"article-journal","abstract":"Background: Chagas disease is a trypanosomiasis whose agent is the protozoan parasite Trypanosoma cruzi, which is transmitted to humans by hematophagous bugs known as triatomines. Even though insecticide treatments allow effective control of these bugs in most Latin American countries where Chagas disease is endemic, the disease still affects a large proportion of the population of South America. The features of the disease in humans have been extensively studied, and the genome of the parasite has been sequenced, but no effective drug is yet available to treat Chagas disease. The digestive tract of the insect vectors in which T. cruzi develops has been much less well investigated than blood from its human hosts and constitutes a dynamic environment with very different conditions. Thus, we investigated the composition of the predominant bacterial species of the microbiota in insect vectors from Rhodnius, Triatoma, Panstrongylus and Dipetalogaster genera.\nMethodology/Principal Findings: Microbiota of triatomine guts were investigated using cultivation-independent methods, i.e., phylogenetic analysis of 16s rDNA using denaturing gradient gel electrophoresis (DGGE) and cloned-based sequencing. The Chao index showed that the diversity of bacterial species in triatomine guts is low, comprising fewer than 20 predominant species, and that these species vary between insect species. The analyses showed that Serratia predominates in Rhodnius, Arsenophonus predominates in Triatoma and Panstrongylus, while Candidatus Rohrkolberia predominates in Dipetalogaster.\nConclusions/Significance: The microbiota of triatomine guts represents one of the factors that may interfere with T. cruzi transmission and virulence in humans. The knowledge of its composition according to insect species is important for designing measures of biological control for T. cruzi. We found that the predominant species of the bacterial microbiota in triatomines form a group of low complexity whose structure differs according to the vector genus.","container-title":"PLoS Neglected Tropical Diseases","DOI":"10.1371/journal.pntd.0001631","ISSN":"1935-2735","issue":"5","language":"en","page":"e1631","source":"Crossref","title":"Cultivation-Independent Methods Reveal Differences among Bacterial Gut Microbiota in Triatomine Vectors of Chagas Disease","volume":"6","author":[{"family":"Mota","given":"Fabio Faria","non-dropping-particle":"da"},{"family":"Marinho","given":"Lourena Pinheiro"},{"family":"Moreira","given":"Carlos José de Carvalho"},{"family":"Lima","given":"Marli Maria"},{"family":"Mello","given":"Cícero Brasileiro"},{"family":"Garcia","given":"Eloi Souza"},{"family":"Carels","given":"Nicolas"},{"family":"Azambuja","given":"Patricia"}],"editor":[{"family":"Myler","given":"Peter J."}],"issued":{"date-parts":[["2012",5,1]]}}}],"schema":"https://github.com/citation-style-language/schema/raw/master/csl-citation.json"} </w:instrText>
      </w:r>
      <w:r w:rsidR="00896E77" w:rsidRPr="00816E1D">
        <w:fldChar w:fldCharType="separate"/>
      </w:r>
      <w:r w:rsidR="00896E77" w:rsidRPr="00816E1D">
        <w:rPr>
          <w:noProof/>
        </w:rPr>
        <w:t>(Carels et al., 2017; da Mota et al., 2012)</w:t>
      </w:r>
      <w:r w:rsidR="00896E77" w:rsidRPr="00816E1D">
        <w:fldChar w:fldCharType="end"/>
      </w:r>
      <w:r w:rsidR="00204F11" w:rsidRPr="00816E1D">
        <w:t xml:space="preserve">. The </w:t>
      </w:r>
      <w:r w:rsidR="00FA0B97" w:rsidRPr="00816E1D">
        <w:t xml:space="preserve">bacterial </w:t>
      </w:r>
      <w:r w:rsidR="00204F11" w:rsidRPr="00816E1D">
        <w:t xml:space="preserve">genus </w:t>
      </w:r>
      <w:r w:rsidR="00204F11" w:rsidRPr="00816E1D">
        <w:rPr>
          <w:i/>
          <w:iCs/>
        </w:rPr>
        <w:t xml:space="preserve">Erwinia </w:t>
      </w:r>
      <w:r w:rsidR="00204F11" w:rsidRPr="00816E1D">
        <w:t>contains mostly plant pathogenic species</w:t>
      </w:r>
      <w:r w:rsidR="0054294F" w:rsidRPr="00816E1D">
        <w:t xml:space="preserve"> and is most commonly found only in the guts of insects that feed on plant tissue. This likely indicates that </w:t>
      </w:r>
      <w:r w:rsidR="0054294F" w:rsidRPr="00816E1D">
        <w:rPr>
          <w:i/>
          <w:iCs/>
        </w:rPr>
        <w:t>Erwinia</w:t>
      </w:r>
      <w:r w:rsidR="0054294F" w:rsidRPr="00816E1D">
        <w:t xml:space="preserve">, like </w:t>
      </w:r>
      <w:r w:rsidR="0054294F" w:rsidRPr="00816E1D">
        <w:rPr>
          <w:i/>
          <w:iCs/>
        </w:rPr>
        <w:t>Dietzia</w:t>
      </w:r>
      <w:r w:rsidR="0054294F" w:rsidRPr="00816E1D">
        <w:t xml:space="preserve">, is acquired from the environment, </w:t>
      </w:r>
      <w:r w:rsidR="00FA0B97" w:rsidRPr="00816E1D">
        <w:t xml:space="preserve">rather than </w:t>
      </w:r>
      <w:r w:rsidR="5D28869E">
        <w:t>exposure to or ingestion of maternal feces.</w:t>
      </w:r>
    </w:p>
    <w:p w14:paraId="23F8EA76" w14:textId="4CF4B90C" w:rsidR="0054294F" w:rsidRPr="00816E1D" w:rsidRDefault="00F15E5E" w:rsidP="00804401">
      <w:pPr>
        <w:spacing w:line="480" w:lineRule="auto"/>
        <w:ind w:firstLine="720"/>
      </w:pPr>
      <w:r w:rsidRPr="00816E1D">
        <w:rPr>
          <w:b/>
        </w:rPr>
        <w:lastRenderedPageBreak/>
        <w:t xml:space="preserve">There are differences in gut bacterial composition and structure between samples collected in different palm </w:t>
      </w:r>
      <w:r w:rsidR="402BA056" w:rsidRPr="6325D3AA">
        <w:rPr>
          <w:b/>
          <w:bCs/>
        </w:rPr>
        <w:t>habitat</w:t>
      </w:r>
      <w:r w:rsidRPr="00816E1D">
        <w:rPr>
          <w:b/>
        </w:rPr>
        <w:t xml:space="preserve"> types. </w:t>
      </w:r>
      <w:r w:rsidR="00354E72" w:rsidRPr="00816E1D">
        <w:t>In addition to microbial differences between samples collected a</w:t>
      </w:r>
      <w:r w:rsidR="005E3A1D" w:rsidRPr="00816E1D">
        <w:t>cross</w:t>
      </w:r>
      <w:r w:rsidR="00354E72" w:rsidRPr="00816E1D">
        <w:t xml:space="preserve"> Veraguas and the Canal </w:t>
      </w:r>
      <w:r w:rsidR="005E3A1D" w:rsidRPr="00816E1D">
        <w:t>regions</w:t>
      </w:r>
      <w:r w:rsidR="00354E72" w:rsidRPr="00816E1D">
        <w:t>, there were also significant differences in gut bacterial composition and structure across palm habitat types. Figure</w:t>
      </w:r>
      <w:r w:rsidR="00C14EE9">
        <w:t xml:space="preserve"> </w:t>
      </w:r>
      <w:r w:rsidR="00816736">
        <w:t>S3</w:t>
      </w:r>
      <w:r w:rsidR="00354E72" w:rsidRPr="00816E1D">
        <w:t xml:space="preserve"> show</w:t>
      </w:r>
      <w:r w:rsidR="001B1605">
        <w:t>s</w:t>
      </w:r>
      <w:r w:rsidR="00354E72" w:rsidRPr="00816E1D">
        <w:t xml:space="preserve"> that overall, samples collected in forest remnant palms displayed greater microbial richness and diversity than samples collected at pasture and peridomestic palms</w:t>
      </w:r>
      <w:r w:rsidR="0082702E" w:rsidRPr="00816E1D">
        <w:t>.</w:t>
      </w:r>
      <w:r w:rsidR="00354E72" w:rsidRPr="00816E1D">
        <w:t xml:space="preserve"> </w:t>
      </w:r>
      <w:r w:rsidR="004042B2">
        <w:t>Importantly</w:t>
      </w:r>
      <w:r w:rsidR="007E4960" w:rsidRPr="00816E1D">
        <w:t>,</w:t>
      </w:r>
      <w:r w:rsidR="00B85080">
        <w:t xml:space="preserve"> </w:t>
      </w:r>
      <w:r w:rsidR="00156C44" w:rsidRPr="00816E1D">
        <w:t xml:space="preserve">all of the </w:t>
      </w:r>
      <w:r w:rsidR="007E4960" w:rsidRPr="00816E1D">
        <w:t xml:space="preserve">samples from forest remnant palms </w:t>
      </w:r>
      <w:r w:rsidR="004042B2">
        <w:t>were collected</w:t>
      </w:r>
      <w:r w:rsidR="004042B2" w:rsidRPr="00816E1D">
        <w:t xml:space="preserve"> </w:t>
      </w:r>
      <w:r w:rsidR="00156C44" w:rsidRPr="00816E1D">
        <w:t xml:space="preserve">from </w:t>
      </w:r>
      <w:r w:rsidR="007E4960" w:rsidRPr="00816E1D">
        <w:t xml:space="preserve">the Veraguas region, so therefore </w:t>
      </w:r>
      <w:r w:rsidR="005D7742" w:rsidRPr="00816E1D">
        <w:t>it was</w:t>
      </w:r>
      <w:r w:rsidR="007E4960" w:rsidRPr="00816E1D">
        <w:t xml:space="preserve"> expect</w:t>
      </w:r>
      <w:r w:rsidR="007F07D5" w:rsidRPr="00816E1D">
        <w:t>ed</w:t>
      </w:r>
      <w:r w:rsidR="007E4960" w:rsidRPr="00816E1D">
        <w:t xml:space="preserve"> </w:t>
      </w:r>
      <w:r w:rsidR="00604796">
        <w:t>for</w:t>
      </w:r>
      <w:r w:rsidR="005D7742" w:rsidRPr="00816E1D">
        <w:t xml:space="preserve"> the </w:t>
      </w:r>
      <w:r w:rsidR="007E4960" w:rsidRPr="00816E1D">
        <w:t xml:space="preserve">forest samples </w:t>
      </w:r>
      <w:r w:rsidR="005D7742" w:rsidRPr="00816E1D">
        <w:t xml:space="preserve">to </w:t>
      </w:r>
      <w:r w:rsidR="00156C44" w:rsidRPr="00816E1D">
        <w:t>have greater richness and diversit</w:t>
      </w:r>
      <w:r w:rsidR="00B85080">
        <w:t>y</w:t>
      </w:r>
      <w:r w:rsidR="007E4960" w:rsidRPr="00816E1D">
        <w:t xml:space="preserve">. For this reason, our data was split by sampling region to better assess any associations with palm microhabitat irrespective of region. </w:t>
      </w:r>
      <w:r w:rsidR="007F07D5" w:rsidRPr="00816E1D">
        <w:t xml:space="preserve">There were little to no differences between pasture and peridomestic palms at </w:t>
      </w:r>
      <w:r w:rsidR="000D1191" w:rsidRPr="00816E1D">
        <w:t>each of the</w:t>
      </w:r>
      <w:r w:rsidR="007F07D5" w:rsidRPr="00816E1D">
        <w:t xml:space="preserve"> three regions</w:t>
      </w:r>
      <w:r w:rsidR="005D7742" w:rsidRPr="00816E1D">
        <w:t xml:space="preserve"> (</w:t>
      </w:r>
      <w:r w:rsidR="00A57564">
        <w:t xml:space="preserve">Figs. </w:t>
      </w:r>
      <w:r w:rsidR="002857F1">
        <w:t>9-11</w:t>
      </w:r>
      <w:r w:rsidR="005D7742" w:rsidRPr="00816E1D">
        <w:t>)</w:t>
      </w:r>
      <w:r w:rsidR="006F20A5" w:rsidRPr="00816E1D">
        <w:t xml:space="preserve">, however at Veraguas, forest remnant samples </w:t>
      </w:r>
      <w:r w:rsidR="00527F7E">
        <w:t xml:space="preserve">had greater alpha diversity </w:t>
      </w:r>
      <w:r w:rsidR="005B5C09">
        <w:t xml:space="preserve">measurements </w:t>
      </w:r>
      <w:r w:rsidR="006F20A5" w:rsidRPr="00816E1D">
        <w:t>than pasture and peridomestic palms</w:t>
      </w:r>
      <w:r w:rsidR="007F07D5" w:rsidRPr="00816E1D">
        <w:t xml:space="preserve">. </w:t>
      </w:r>
      <w:r w:rsidR="000D1191" w:rsidRPr="00816E1D">
        <w:t xml:space="preserve">As the gut microbial communities may be largely influenced by the environment, it is important to consider the microhabitat of the palms. </w:t>
      </w:r>
    </w:p>
    <w:p w14:paraId="7EC8CA20" w14:textId="180D1DBD" w:rsidR="00CE5BB7" w:rsidRPr="00816E1D" w:rsidRDefault="005D7742" w:rsidP="00804401">
      <w:pPr>
        <w:spacing w:line="480" w:lineRule="auto"/>
        <w:ind w:firstLine="720"/>
      </w:pPr>
      <w:r w:rsidRPr="00816E1D">
        <w:t>As previously discussed, gut microbial communities are likely to be largely shaped by environmental variables.</w:t>
      </w:r>
      <w:r w:rsidR="00C77A81" w:rsidRPr="00816E1D">
        <w:t xml:space="preserve"> </w:t>
      </w:r>
      <w:r w:rsidR="0036248F" w:rsidRPr="00816E1D">
        <w:rPr>
          <w:i/>
          <w:iCs/>
        </w:rPr>
        <w:t>R. pallescens</w:t>
      </w:r>
      <w:r w:rsidR="0036248F" w:rsidRPr="00816E1D">
        <w:t xml:space="preserve"> live primarily in the crowns of </w:t>
      </w:r>
      <w:r w:rsidR="0036248F" w:rsidRPr="00816E1D">
        <w:rPr>
          <w:i/>
          <w:iCs/>
        </w:rPr>
        <w:t xml:space="preserve">Attalea </w:t>
      </w:r>
      <w:r w:rsidR="0036248F" w:rsidRPr="00816E1D">
        <w:t xml:space="preserve">palms, </w:t>
      </w:r>
      <w:r w:rsidR="00430D8C" w:rsidRPr="00816E1D">
        <w:t xml:space="preserve">and the amount of </w:t>
      </w:r>
      <w:r w:rsidR="0036248F" w:rsidRPr="00816E1D">
        <w:t>dea</w:t>
      </w:r>
      <w:r w:rsidR="00430D8C" w:rsidRPr="00816E1D">
        <w:t>d</w:t>
      </w:r>
      <w:r w:rsidR="0036248F" w:rsidRPr="00816E1D">
        <w:t xml:space="preserve"> organic matter, surrounding canopy cover, and number of connected trees can </w:t>
      </w:r>
      <w:r w:rsidR="0036784D" w:rsidRPr="00816E1D">
        <w:t>influence temperature and humidity fluctuations within the palm crown.</w:t>
      </w:r>
      <w:r w:rsidR="009F44B3" w:rsidRPr="00816E1D">
        <w:t xml:space="preserve"> Preliminary data from one study found that temperature and humidity fluctuations stabilized as these environmental variables increased,</w:t>
      </w:r>
      <w:r w:rsidR="00C77A81" w:rsidRPr="00816E1D">
        <w:t xml:space="preserve"> by </w:t>
      </w:r>
      <w:r w:rsidR="00D93457" w:rsidRPr="00816E1D">
        <w:t>provid</w:t>
      </w:r>
      <w:r w:rsidR="00C77A81" w:rsidRPr="00816E1D">
        <w:t>ing</w:t>
      </w:r>
      <w:r w:rsidR="00D93457" w:rsidRPr="00816E1D">
        <w:t xml:space="preserve"> a buffer to the </w:t>
      </w:r>
      <w:r w:rsidR="00D93457" w:rsidRPr="00816E1D">
        <w:rPr>
          <w:i/>
          <w:iCs/>
        </w:rPr>
        <w:t xml:space="preserve">Attalea </w:t>
      </w:r>
      <w:r w:rsidR="00D93457" w:rsidRPr="00816E1D">
        <w:t>palm crown</w:t>
      </w:r>
      <w:r w:rsidR="00C77A81" w:rsidRPr="00816E1D">
        <w:t>’s</w:t>
      </w:r>
      <w:r w:rsidR="00D93457" w:rsidRPr="00816E1D">
        <w:t xml:space="preserve"> microclimate under changing ambient climate conditions throughout the day</w:t>
      </w:r>
      <w:r w:rsidR="009F44B3" w:rsidRPr="00816E1D">
        <w:t xml:space="preserve"> </w:t>
      </w:r>
      <w:r w:rsidR="009F44B3" w:rsidRPr="00816E1D">
        <w:fldChar w:fldCharType="begin"/>
      </w:r>
      <w:r w:rsidR="009F44B3" w:rsidRPr="00816E1D">
        <w:instrText xml:space="preserve"> ADDIN ZOTERO_ITEM CSL_CITATION {"citationID":"S0zKtftI","properties":{"formattedCitation":"(Padukone, 2016)","plainCitation":"(Padukone, 2016)","noteIndex":0},"citationItems":[{"id":11342,"uris":["http://zotero.org/users/5535808/items/VGIJ7S9K"],"itemData":{"id":11342,"type":"article-journal","container-title":"Unpublished Undergraduate Thesis","title":"Relationships between Microhabitat Characteristics and the Abundance of a Chagas disease vector, Rhodnius pallescens, in Central Panama.","author":[{"family":"Padukone","given":"Anchal"}],"issued":{"date-parts":[["2016"]]}}}],"schema":"https://github.com/citation-style-language/schema/raw/master/csl-citation.json"} </w:instrText>
      </w:r>
      <w:r w:rsidR="009F44B3" w:rsidRPr="00816E1D">
        <w:fldChar w:fldCharType="separate"/>
      </w:r>
      <w:r w:rsidR="009F44B3" w:rsidRPr="00816E1D">
        <w:rPr>
          <w:noProof/>
        </w:rPr>
        <w:t>(Padukone, 2016)</w:t>
      </w:r>
      <w:r w:rsidR="009F44B3" w:rsidRPr="00816E1D">
        <w:fldChar w:fldCharType="end"/>
      </w:r>
      <w:r w:rsidR="009F44B3" w:rsidRPr="00816E1D">
        <w:t xml:space="preserve">. </w:t>
      </w:r>
      <w:r w:rsidR="00D93457" w:rsidRPr="00816E1D">
        <w:t xml:space="preserve">Another </w:t>
      </w:r>
      <w:r w:rsidR="00BE3D6D">
        <w:t xml:space="preserve">(unpublished) </w:t>
      </w:r>
      <w:r w:rsidR="00D93457" w:rsidRPr="00816E1D">
        <w:t xml:space="preserve">study that sampled </w:t>
      </w:r>
      <w:r w:rsidR="00B2165A" w:rsidRPr="00816E1D">
        <w:t>within</w:t>
      </w:r>
      <w:r w:rsidR="00D93457" w:rsidRPr="00816E1D">
        <w:t xml:space="preserve"> the same </w:t>
      </w:r>
      <w:r w:rsidR="008D2F4D" w:rsidRPr="00816E1D">
        <w:t xml:space="preserve">the regions </w:t>
      </w:r>
      <w:r w:rsidR="00B2165A" w:rsidRPr="00816E1D">
        <w:t xml:space="preserve">and similar palms </w:t>
      </w:r>
      <w:r w:rsidR="008D2F4D" w:rsidRPr="00816E1D">
        <w:t xml:space="preserve">as this project, found that </w:t>
      </w:r>
      <w:r w:rsidR="00B2165A" w:rsidRPr="00816E1D">
        <w:t>the microclimate conditions of the palm crowns stayed within a</w:t>
      </w:r>
      <w:r w:rsidR="00C77A81" w:rsidRPr="00816E1D">
        <w:t>n ideal range for triatomines</w:t>
      </w:r>
      <w:r w:rsidR="00B64FC0" w:rsidRPr="00816E1D">
        <w:t xml:space="preserve"> (25-28° C and 79 – 98 % RH)</w:t>
      </w:r>
      <w:r w:rsidR="00C77A81" w:rsidRPr="00816E1D">
        <w:t xml:space="preserve">, although pasture palm crowns experienced larger </w:t>
      </w:r>
      <w:r w:rsidR="00C77A81" w:rsidRPr="00816E1D">
        <w:lastRenderedPageBreak/>
        <w:t xml:space="preserve">microclimate fluctuations within a 24 hour period compared to palms in forest remnants and peridomestic areas. </w:t>
      </w:r>
      <w:r w:rsidR="00B64FC0" w:rsidRPr="00816E1D">
        <w:t>These stabilized microclimates within the palm crowns may have contributed to the marginal differences between pasture and peridomestic palms seen in this project</w:t>
      </w:r>
      <w:r w:rsidR="008D63F7" w:rsidRPr="00816E1D">
        <w:t xml:space="preserve"> across each sampling region</w:t>
      </w:r>
      <w:r w:rsidR="00B64FC0" w:rsidRPr="00816E1D">
        <w:t xml:space="preserve">. </w:t>
      </w:r>
    </w:p>
    <w:p w14:paraId="60181342" w14:textId="696F9890" w:rsidR="00F83C3D" w:rsidRPr="00816E1D" w:rsidRDefault="008D63F7" w:rsidP="00804401">
      <w:pPr>
        <w:spacing w:line="480" w:lineRule="auto"/>
        <w:ind w:firstLine="720"/>
      </w:pPr>
      <w:r w:rsidRPr="00816E1D">
        <w:t xml:space="preserve">In addition to microclimate of the palm crowns, vertebrate blood meal may have influenced the gut microbial communities of the triatomines, particularly at Veraguas. </w:t>
      </w:r>
      <w:r w:rsidR="00BD5E73">
        <w:t>While the null linear mixed models were the best fit for all alpha diversity metrics, dominant blood meal was the second bes</w:t>
      </w:r>
      <w:r w:rsidR="00A47413">
        <w:t>t</w:t>
      </w:r>
      <w:r w:rsidR="00BD5E73">
        <w:t xml:space="preserve"> fit for all metric, which may indicate a slight </w:t>
      </w:r>
      <w:r w:rsidR="004B00D6">
        <w:t>association with</w:t>
      </w:r>
      <w:r w:rsidR="00D7470A">
        <w:t xml:space="preserve"> bacterial diversity. </w:t>
      </w:r>
      <w:r w:rsidRPr="00816E1D">
        <w:t xml:space="preserve">The samples collected at Veraguas </w:t>
      </w:r>
      <w:r w:rsidR="00AD4614" w:rsidRPr="00816E1D">
        <w:t xml:space="preserve">had fed on a larger number of blood meals and had significantly more rodent blood meals than the other two sampling regions. </w:t>
      </w:r>
      <w:r w:rsidR="00291186" w:rsidRPr="00816E1D">
        <w:t xml:space="preserve">Capira, on the other hand, had the fewest detected blood meals, which may have influenced any differences in gut bacterial diversity between Capira and La Chorrera. </w:t>
      </w:r>
      <w:r w:rsidR="00414840" w:rsidRPr="00816E1D">
        <w:t xml:space="preserve">There were some associations between blood meal identity and alpha bacterial composition and diversity. </w:t>
      </w:r>
      <w:r w:rsidR="00A55E1A" w:rsidRPr="00816E1D">
        <w:t xml:space="preserve">Individuals that fed on </w:t>
      </w:r>
      <w:r w:rsidR="00A55E1A" w:rsidRPr="008E6AA4">
        <w:rPr>
          <w:i/>
          <w:iCs/>
          <w:rPrChange w:id="153" w:author="Kaylee  Arnold" w:date="2022-09-13T06:40:00Z">
            <w:rPr/>
          </w:rPrChange>
        </w:rPr>
        <w:t>Didelphis</w:t>
      </w:r>
      <w:r w:rsidR="00A55E1A" w:rsidRPr="00816E1D">
        <w:t xml:space="preserve"> displayed the greatest Shannon diversity and Pielou’s evenness were significantly different at some alpha metrics compared to </w:t>
      </w:r>
      <w:r w:rsidR="00A55E1A" w:rsidRPr="00816E1D">
        <w:rPr>
          <w:i/>
        </w:rPr>
        <w:t>Heteromys</w:t>
      </w:r>
      <w:r w:rsidR="00A55E1A" w:rsidRPr="00816E1D">
        <w:t xml:space="preserve">-fed individuals. Furthermore, </w:t>
      </w:r>
      <w:r w:rsidR="00A55E1A" w:rsidRPr="00816E1D">
        <w:rPr>
          <w:i/>
          <w:iCs/>
        </w:rPr>
        <w:t>Didelphis</w:t>
      </w:r>
      <w:r w:rsidR="00A55E1A" w:rsidRPr="00816E1D">
        <w:t xml:space="preserve">-fed individuals </w:t>
      </w:r>
      <w:r w:rsidR="00513B0E" w:rsidRPr="00816E1D">
        <w:t xml:space="preserve">displayed greater relative abundance </w:t>
      </w:r>
      <w:r w:rsidR="00513B0E" w:rsidRPr="00816E1D">
        <w:rPr>
          <w:i/>
          <w:iCs/>
        </w:rPr>
        <w:t>Erwinia</w:t>
      </w:r>
      <w:r w:rsidR="00513B0E" w:rsidRPr="00816E1D">
        <w:t xml:space="preserve"> and </w:t>
      </w:r>
      <w:r w:rsidR="00513B0E" w:rsidRPr="00816E1D">
        <w:rPr>
          <w:i/>
          <w:iCs/>
        </w:rPr>
        <w:t>Dietzia</w:t>
      </w:r>
      <w:r w:rsidR="00513B0E" w:rsidRPr="00816E1D">
        <w:t xml:space="preserve">, while </w:t>
      </w:r>
      <w:r w:rsidR="00513B0E" w:rsidRPr="00816E1D">
        <w:rPr>
          <w:i/>
          <w:iCs/>
        </w:rPr>
        <w:t>Heteromys</w:t>
      </w:r>
      <w:r w:rsidR="00513B0E" w:rsidRPr="00816E1D">
        <w:t>-fed individuals showed a similar, but smaller, difference in relative abundances of these bacteria compared to other triatomines</w:t>
      </w:r>
      <w:r w:rsidR="007461F0">
        <w:t xml:space="preserve"> (Fig. </w:t>
      </w:r>
      <w:r w:rsidR="00547F02">
        <w:t>4</w:t>
      </w:r>
      <w:r w:rsidR="00F02A81">
        <w:t>)</w:t>
      </w:r>
      <w:r w:rsidR="00513B0E" w:rsidRPr="00816E1D">
        <w:t xml:space="preserve">. As discussed previously, </w:t>
      </w:r>
      <w:r w:rsidR="00513B0E" w:rsidRPr="00816E1D">
        <w:rPr>
          <w:i/>
          <w:iCs/>
        </w:rPr>
        <w:t>Erwinia</w:t>
      </w:r>
      <w:r w:rsidR="00513B0E" w:rsidRPr="00816E1D">
        <w:t xml:space="preserve"> and </w:t>
      </w:r>
      <w:r w:rsidR="00513B0E" w:rsidRPr="00816E1D">
        <w:rPr>
          <w:i/>
          <w:iCs/>
        </w:rPr>
        <w:t>Dietzia</w:t>
      </w:r>
      <w:r w:rsidR="00513B0E" w:rsidRPr="00816E1D">
        <w:t xml:space="preserve"> are likely acquired from the environment.</w:t>
      </w:r>
      <w:r w:rsidR="00E65408" w:rsidRPr="00816E1D">
        <w:t xml:space="preserve"> </w:t>
      </w:r>
    </w:p>
    <w:p w14:paraId="18AD946A" w14:textId="574A6F0B" w:rsidR="00E67C2A" w:rsidRPr="00816E1D" w:rsidDel="0002606A" w:rsidRDefault="006667EF" w:rsidP="00F83C3D">
      <w:pPr>
        <w:spacing w:line="480" w:lineRule="auto"/>
        <w:ind w:firstLine="720"/>
      </w:pPr>
      <w:r>
        <w:t xml:space="preserve">Previous studies have found that </w:t>
      </w:r>
      <w:r w:rsidR="00F83C3D">
        <w:t xml:space="preserve">blood meal </w:t>
      </w:r>
      <w:r>
        <w:t xml:space="preserve">source can have strong associations with gut bacterial diversity. </w:t>
      </w:r>
      <w:r w:rsidR="00E67C2A" w:rsidRPr="00816E1D" w:rsidDel="0002606A">
        <w:t>One study showed that there is a strong impact of host blood meal identity on tick (</w:t>
      </w:r>
      <w:r w:rsidR="00E67C2A" w:rsidRPr="00816E1D" w:rsidDel="0002606A">
        <w:rPr>
          <w:i/>
        </w:rPr>
        <w:t>Ixodes</w:t>
      </w:r>
      <w:r w:rsidR="00E67C2A" w:rsidRPr="00816E1D" w:rsidDel="0002606A">
        <w:t xml:space="preserve"> </w:t>
      </w:r>
      <w:proofErr w:type="spellStart"/>
      <w:r w:rsidR="00E67C2A" w:rsidRPr="00816E1D" w:rsidDel="0002606A">
        <w:rPr>
          <w:i/>
        </w:rPr>
        <w:t>pacificus</w:t>
      </w:r>
      <w:proofErr w:type="spellEnd"/>
      <w:r w:rsidR="00E67C2A" w:rsidRPr="00816E1D" w:rsidDel="0002606A">
        <w:t>) bacterial species richness and composition</w:t>
      </w:r>
      <w:r w:rsidR="00E67C2A" w:rsidDel="0002606A">
        <w:t xml:space="preserve"> </w:t>
      </w:r>
      <w:r w:rsidR="00E67C2A" w:rsidDel="0002606A">
        <w:fldChar w:fldCharType="begin"/>
      </w:r>
      <w:r w:rsidR="00E67C2A" w:rsidDel="0002606A">
        <w:instrText xml:space="preserve"> ADDIN ZOTERO_ITEM CSL_CITATION {"citationID":"dHCyUFey","properties":{"formattedCitation":"(Swei and Kwan, 2017)","plainCitation":"(Swei and Kwan, 2017)","noteIndex":0},"citationItems":[{"id":1330,"uris":["http://zotero.org/users/5535808/items/S4YJY6I3"],"itemData":{"id":1330,"type":"article-journal","container-title":"The ISME Journal","DOI":"10.1038/ismej.2016.152","ISSN":"1751-7362, 1751-7370","issue":"3","language":"en","page":"813-816","source":"Crossref","title":"Tick microbiome and pathogen acquisition altered by host blood meal","volume":"11","author":[{"family":"Swei","given":"Andrea"},{"family":"Kwan","given":"Jessica Y"}],"issued":{"date-parts":[["2017",3]]}}}],"schema":"https://github.com/citation-style-language/schema/raw/master/csl-citation.json"} </w:instrText>
      </w:r>
      <w:r w:rsidR="00E67C2A" w:rsidDel="0002606A">
        <w:fldChar w:fldCharType="separate"/>
      </w:r>
      <w:r w:rsidR="00E67C2A" w:rsidDel="0002606A">
        <w:rPr>
          <w:noProof/>
        </w:rPr>
        <w:t>(Swei and Kwan, 2017)</w:t>
      </w:r>
      <w:r w:rsidR="00E67C2A" w:rsidDel="0002606A">
        <w:fldChar w:fldCharType="end"/>
      </w:r>
      <w:r w:rsidR="00E67C2A" w:rsidRPr="00816E1D" w:rsidDel="0002606A">
        <w:t xml:space="preserve">. These researchers found that lizard-fed ticks exhibited lowered bacterial diversity compared to </w:t>
      </w:r>
      <w:r w:rsidR="00E67C2A" w:rsidRPr="00816E1D" w:rsidDel="0002606A">
        <w:lastRenderedPageBreak/>
        <w:t>mammal-fed ticks. In mosquitoes, a recent study showed a significantly greater in alpha diversity of the gut bacteria of laboratory-reared individuals fed on either sugar, rabbit blood, or a mixture of chicken and rabbit blood, to that of chicken-fed mosquitoes</w:t>
      </w:r>
      <w:r w:rsidR="00E67C2A" w:rsidDel="0002606A">
        <w:t xml:space="preserve"> </w:t>
      </w:r>
      <w:r w:rsidR="00E67C2A" w:rsidDel="0002606A">
        <w:fldChar w:fldCharType="begin"/>
      </w:r>
      <w:r w:rsidR="00E67C2A" w:rsidDel="0002606A">
        <w:instrText xml:space="preserve"> ADDIN ZOTERO_ITEM CSL_CITATION {"citationID":"srhI0jzq","properties":{"formattedCitation":"(Muturi et al., 2021)","plainCitation":"(Muturi et al., 2021)","noteIndex":0},"citationItems":[{"id":11209,"uris":["http://zotero.org/users/5535808/items/VKK8K2JQ"],"itemData":{"id":11209,"type":"article-journal","abstract":"Background:  The guts of blood-sucking insects host a community of bacteria that can shift dramatically in response to biotic and abiotic factors. Identifying the key factors structuring these microbial communities has important ecological and epidemiological implications.\nMethods:  We used the yellow fever mosquito, Aedes aegypti, to investigate the impact of mixed blood meals on gut microbiota of vector mosquitoes. Adult females were experimentally fed on sugar or blood from chicken, rabbit or a mixture of chicken and rabbit blood, and their gut microbiota were characterized using 16S rRNA gene amplification and MiSeq sequencing.\nResults:  The gut bacterial communities of mosquitoes fed on the three blood meal treatments clustered separately, suggesting that host species identity and mixed blood-feeding are key determinants of gut bacterial community composition in mosquitoes. Mixed blood meal had a synergistic effect on both operational taxonomic unit (OTU) richness and the Shannon diversity index, suggesting that mixed blood-feeding can offset the nutritional deficit of blood meals from certain host species. The microbial communities observed in this study were distinct from those identified from similarly fed Ae. aegypti from our previous study.\nConclusions:  These findings demonstrate that vector host-feeding preferences can influence gut microbial composition and diversity, which could potentially impact pathogen acquisition and transmission by the vector. The results also demonstrate that different microenvironmental conditions within the laboratory may play an important role in structuring the microbial communities of independently reared mosquito colonies.","container-title":"Parasites &amp; Vectors","DOI":"10.1186/s13071-021-04579-8","ISSN":"1756-3305","issue":"1","journalAbbreviation":"Parasites Vectors","language":"en","page":"83","source":"DOI.org (Crossref)","title":"Blood meal source and mixed blood-feeding influence gut bacterial community composition in Aedes aegypti","volume":"14","author":[{"family":"Muturi","given":"Ephantus J."},{"family":"Njoroge","given":"Teresia M."},{"family":"Dunlap","given":"Christopher"},{"family":"Cáceres","given":"Carla E."}],"issued":{"date-parts":[["2021",12]]}}}],"schema":"https://github.com/citation-style-language/schema/raw/master/csl-citation.json"} </w:instrText>
      </w:r>
      <w:r w:rsidR="00E67C2A" w:rsidDel="0002606A">
        <w:fldChar w:fldCharType="separate"/>
      </w:r>
      <w:r w:rsidR="00E67C2A" w:rsidDel="0002606A">
        <w:rPr>
          <w:noProof/>
        </w:rPr>
        <w:t>(Muturi et al., 2021)</w:t>
      </w:r>
      <w:r w:rsidR="00E67C2A" w:rsidDel="0002606A">
        <w:fldChar w:fldCharType="end"/>
      </w:r>
      <w:r w:rsidR="00E67C2A" w:rsidRPr="00816E1D" w:rsidDel="0002606A">
        <w:t xml:space="preserve">. Another study found that gut bacterial diversity shifts after ingestion of a blood meal but will then return to its original structure within 6 days. If this remains true for </w:t>
      </w:r>
      <w:r w:rsidR="00E67C2A" w:rsidRPr="00816E1D" w:rsidDel="0002606A">
        <w:rPr>
          <w:i/>
          <w:iCs/>
        </w:rPr>
        <w:t>R. pallescens</w:t>
      </w:r>
      <w:r w:rsidR="00E67C2A" w:rsidRPr="00816E1D" w:rsidDel="0002606A">
        <w:t xml:space="preserve">, the composition and structure may be temporarily altered by a blood meal. It is important to note, however, while multiple blood meals were detected from each triatomine, the results from this project only incorporated a single blood meal for each individual sample (i.e., blood meal identity). And importantly, </w:t>
      </w:r>
      <w:r w:rsidR="00E67C2A" w:rsidRPr="00816E1D" w:rsidDel="0002606A">
        <w:rPr>
          <w:i/>
          <w:iCs/>
        </w:rPr>
        <w:t>Didelphis</w:t>
      </w:r>
      <w:r w:rsidR="00E67C2A" w:rsidRPr="00816E1D" w:rsidDel="0002606A">
        <w:t xml:space="preserve">-fed and </w:t>
      </w:r>
      <w:r w:rsidR="00E67C2A" w:rsidRPr="00816E1D" w:rsidDel="0002606A">
        <w:rPr>
          <w:i/>
          <w:iCs/>
        </w:rPr>
        <w:t>Heteromys</w:t>
      </w:r>
      <w:r w:rsidR="00E67C2A" w:rsidRPr="00816E1D" w:rsidDel="0002606A">
        <w:t>-fed individuals were only sampled in Veraguas.</w:t>
      </w:r>
      <w:r w:rsidR="000037CB">
        <w:t xml:space="preserve"> Furthermore,</w:t>
      </w:r>
      <w:r w:rsidR="000D1B4C">
        <w:t xml:space="preserve"> we relied on 12S rRNA sequencing to identify</w:t>
      </w:r>
      <w:r w:rsidR="00AC019C">
        <w:t xml:space="preserve"> vertebrate blood meals, but triatomines are able exploit other food sources, such as </w:t>
      </w:r>
      <w:r w:rsidR="009D4E2A">
        <w:t xml:space="preserve">plant sap, will </w:t>
      </w:r>
      <w:r w:rsidR="00661DB6">
        <w:t xml:space="preserve">engage in coprophagy (feces-eating), and may also feed on the hemolymph of other triatomines. </w:t>
      </w:r>
    </w:p>
    <w:p w14:paraId="07406908" w14:textId="56235F3A" w:rsidR="00E65408" w:rsidRPr="00816E1D" w:rsidRDefault="00E65408" w:rsidP="00804401">
      <w:pPr>
        <w:spacing w:line="480" w:lineRule="auto"/>
      </w:pPr>
    </w:p>
    <w:p w14:paraId="5FF4902B" w14:textId="41439060" w:rsidR="00CF7159" w:rsidRDefault="003931EE" w:rsidP="00804401">
      <w:pPr>
        <w:spacing w:line="480" w:lineRule="auto"/>
        <w:rPr>
          <w:b/>
          <w:bCs/>
        </w:rPr>
      </w:pPr>
      <w:r w:rsidRPr="00816E1D">
        <w:rPr>
          <w:b/>
          <w:bCs/>
        </w:rPr>
        <w:t xml:space="preserve">The </w:t>
      </w:r>
      <w:r w:rsidR="00B50956" w:rsidRPr="00816E1D">
        <w:rPr>
          <w:b/>
          <w:bCs/>
        </w:rPr>
        <w:t>g</w:t>
      </w:r>
      <w:r w:rsidRPr="00816E1D">
        <w:rPr>
          <w:b/>
          <w:bCs/>
        </w:rPr>
        <w:t xml:space="preserve">ut bacterial composition and structure of samples collected at Veraguas different significantly from Canal samples, which may be influenced by taxonomy and landscape features. </w:t>
      </w:r>
    </w:p>
    <w:p w14:paraId="6AE224E7" w14:textId="56719DA5" w:rsidR="001C3DF3" w:rsidRDefault="003E5B96" w:rsidP="00F17B13">
      <w:pPr>
        <w:spacing w:line="480" w:lineRule="auto"/>
      </w:pPr>
      <w:r>
        <w:rPr>
          <w:b/>
          <w:bCs/>
        </w:rPr>
        <w:tab/>
      </w:r>
      <w:r w:rsidR="00811336">
        <w:t>The samples collected in Veraguas were significantly different across all metrics than the samples collected from the two Canal regions</w:t>
      </w:r>
      <w:r w:rsidR="00DA1084">
        <w:t>, while the two Canal sites were</w:t>
      </w:r>
      <w:r w:rsidR="009D0D31">
        <w:t xml:space="preserve"> similar to each other</w:t>
      </w:r>
      <w:r w:rsidR="00811336">
        <w:t xml:space="preserve">. </w:t>
      </w:r>
      <w:r w:rsidR="00AA3E98">
        <w:t>There may be several reasons for this phenomenon</w:t>
      </w:r>
      <w:r w:rsidR="009D0D31">
        <w:t>, including biogeography</w:t>
      </w:r>
      <w:r w:rsidR="0005772F">
        <w:t>,</w:t>
      </w:r>
      <w:r w:rsidR="009D0D31">
        <w:t xml:space="preserve"> </w:t>
      </w:r>
      <w:r w:rsidR="00D169D1">
        <w:t xml:space="preserve">blood meal </w:t>
      </w:r>
      <w:r w:rsidR="0005772F">
        <w:t>diversity</w:t>
      </w:r>
      <w:r w:rsidR="00D169D1">
        <w:t xml:space="preserve">, and </w:t>
      </w:r>
      <w:r w:rsidR="0005772F">
        <w:t xml:space="preserve">vector </w:t>
      </w:r>
      <w:r w:rsidR="00D169D1">
        <w:t xml:space="preserve">taxonomy. </w:t>
      </w:r>
      <w:r w:rsidR="00840CE3">
        <w:t xml:space="preserve">Geographically, Veraguas is about </w:t>
      </w:r>
      <w:r w:rsidR="00EB08A5">
        <w:t>136.82</w:t>
      </w:r>
      <w:r w:rsidR="00840CE3">
        <w:t xml:space="preserve"> km away from the </w:t>
      </w:r>
      <w:r w:rsidR="006C6FF7">
        <w:t>mid</w:t>
      </w:r>
      <w:r w:rsidR="00A95F19">
        <w:t>dle of the two Canal regions</w:t>
      </w:r>
      <w:r w:rsidR="00514EA1">
        <w:t xml:space="preserve">, while the two </w:t>
      </w:r>
      <w:r w:rsidR="00027132">
        <w:t>C</w:t>
      </w:r>
      <w:r w:rsidR="00514EA1">
        <w:t xml:space="preserve">anal </w:t>
      </w:r>
      <w:r w:rsidR="00A95F19">
        <w:t xml:space="preserve">regions are </w:t>
      </w:r>
      <w:r w:rsidR="00514EA1">
        <w:t xml:space="preserve">only about </w:t>
      </w:r>
      <w:r w:rsidR="00A95F19">
        <w:t>16.56</w:t>
      </w:r>
      <w:r w:rsidR="00514EA1">
        <w:t xml:space="preserve"> km away from each other. </w:t>
      </w:r>
      <w:r w:rsidR="00194310">
        <w:t xml:space="preserve">Researchers recently found that there was high migration </w:t>
      </w:r>
      <w:r w:rsidR="00331642">
        <w:t xml:space="preserve">of </w:t>
      </w:r>
      <w:r w:rsidR="007D7C92" w:rsidRPr="007D7C92">
        <w:rPr>
          <w:i/>
          <w:iCs/>
          <w:rPrChange w:id="154" w:author="Kaylee  Arnold" w:date="2022-09-13T15:54:00Z">
            <w:rPr/>
          </w:rPrChange>
        </w:rPr>
        <w:t>R. pallescens</w:t>
      </w:r>
      <w:r w:rsidR="00331642">
        <w:t xml:space="preserve"> between sampling regions around the Panama </w:t>
      </w:r>
      <w:r w:rsidR="0098752A">
        <w:t>Canal</w:t>
      </w:r>
      <w:r w:rsidR="007D7C92">
        <w:t xml:space="preserve"> </w:t>
      </w:r>
      <w:r w:rsidR="001B3F2D">
        <w:t xml:space="preserve">but </w:t>
      </w:r>
      <w:r w:rsidR="005248B0">
        <w:t>very low rates of migration</w:t>
      </w:r>
      <w:r w:rsidR="007C1711">
        <w:t xml:space="preserve"> from Santa </w:t>
      </w:r>
      <w:r w:rsidR="007C1711">
        <w:lastRenderedPageBreak/>
        <w:t>Fe, Veraguas to sites around the Canal</w:t>
      </w:r>
      <w:r w:rsidR="00176DB5">
        <w:t xml:space="preserve"> </w:t>
      </w:r>
      <w:r w:rsidR="00176DB5">
        <w:fldChar w:fldCharType="begin"/>
      </w:r>
      <w:r w:rsidR="00176DB5">
        <w:instrText xml:space="preserve"> ADDIN ZOTERO_ITEM CSL_CITATION {"citationID":"PDezRxu3","properties":{"formattedCitation":"(Kieran, 2020)","plainCitation":"(Kieran, 2020)","noteIndex":0},"citationItems":[{"id":11482,"uris":["http://zotero.org/users/5535808/items/H5SET94K"],"itemData":{"id":11482,"type":"article-journal","abstract":"Rhodnius pallescens is the principal vector of Chagas disease in Panama. Recently a dark chromatic morph has been discovered in the highlands of Veraguas Province. Limited genetic studies have been conducted with regards to the population structure and dispersal potential of Triatominae vectors, particularly in R. pallescens. Next generation sequencing methods such as RADseq and complete mitochondrial DNA (mtDNA) genome sequencing have great potential for examining vector biology across space and time. Here we utilize a RADseq method (3RAD), along with complete mtDNA sequencing, to examine the population structure of the two chromatic morpho types of R. pallescens in Panama. We sequenced 105 R. pallescens samples from ﬁve localities in Panama. We generated a 2216 SNP dataset and 6 complete mtDNA genomes. RADseq showed signiﬁcant diﬀerentiation among the ﬁve localities (FCT = 0.695; P = .004), but most of this was between localities with the dark vs. light chromatic morphs (Veraguas vs. Panama Oeste). The mtDNA genomes showed a 97–98% similarity between dark and light chromatic morphs across all genes and a 502 bp insert in light morphs. Thus, both the RADseq and mtDNA data showed highly diﬀerentiated clades with essentially no gene ﬂow between the dark and light chromatic morphs from Veraguas and central Panama respectively. We discuss the growing evidence showing clear distinctions between these two morpho types with the possibility that these are separate species, an area of research that requires further investigation. Finally, we discuss the cost-eﬀectiveness of 3RAD which is a third of the cost compared to other RADseq methods used recently in Chagas disease vector research.","language":"en","page":"13","source":"Zotero","title":"Population genetics of two chromatic morphs of the Chagas disease vector Rhodnius pallescens Barber, 1932 in Panamá","author":[{"family":"Kieran","given":"Troy J"}],"issued":{"date-parts":[["2020"]]}}}],"schema":"https://github.com/citation-style-language/schema/raw/master/csl-citation.json"} </w:instrText>
      </w:r>
      <w:r w:rsidR="00176DB5">
        <w:fldChar w:fldCharType="separate"/>
      </w:r>
      <w:r w:rsidR="00176DB5">
        <w:rPr>
          <w:noProof/>
        </w:rPr>
        <w:t>(Kieran, 2020)</w:t>
      </w:r>
      <w:r w:rsidR="00176DB5">
        <w:fldChar w:fldCharType="end"/>
      </w:r>
      <w:r w:rsidR="007C1711">
        <w:t xml:space="preserve">. </w:t>
      </w:r>
      <w:r w:rsidR="0047368F">
        <w:t>The</w:t>
      </w:r>
      <w:r w:rsidR="00176DB5">
        <w:t>se</w:t>
      </w:r>
      <w:r w:rsidR="0047368F">
        <w:t xml:space="preserve"> researchers concluded that the differences in migration are likely due to </w:t>
      </w:r>
      <w:r w:rsidR="000964C0">
        <w:t>the greater distance between the Canal sites and Santa Fe, Veraguas (~ 150 km)</w:t>
      </w:r>
      <w:r w:rsidR="003B7475">
        <w:t xml:space="preserve">, topographical/elevation effects, </w:t>
      </w:r>
      <w:r w:rsidR="00394D54">
        <w:t>and proximity and similarity in biogeographic</w:t>
      </w:r>
      <w:r w:rsidR="00FC0CB6">
        <w:t xml:space="preserve"> features between the Canal sampling regions.</w:t>
      </w:r>
      <w:r w:rsidR="003550AF">
        <w:t xml:space="preserve"> </w:t>
      </w:r>
      <w:r w:rsidR="003E3F3E">
        <w:t xml:space="preserve">Additionally, the similar gut bacterial patterns between triatomines collected in Capira and La Chorrera </w:t>
      </w:r>
      <w:r w:rsidR="003814ED">
        <w:t xml:space="preserve">may be the result of </w:t>
      </w:r>
      <w:r w:rsidR="001C3DF3">
        <w:t xml:space="preserve">microbial dispersal dynamics across small spatial scales that may, in part, drive community patterns between close populations of insects. </w:t>
      </w:r>
    </w:p>
    <w:p w14:paraId="433DB095" w14:textId="31212C16" w:rsidR="00690B7A" w:rsidRDefault="003550AF">
      <w:pPr>
        <w:spacing w:line="480" w:lineRule="auto"/>
        <w:ind w:firstLine="720"/>
        <w:pPrChange w:id="155" w:author="Kaylee  Arnold" w:date="2022-09-13T16:33:00Z">
          <w:pPr>
            <w:spacing w:line="480" w:lineRule="auto"/>
          </w:pPr>
        </w:pPrChange>
      </w:pPr>
      <w:r>
        <w:t xml:space="preserve">Furthermore, there is also evidence that triatomines </w:t>
      </w:r>
      <w:r w:rsidR="0086672A">
        <w:t>found</w:t>
      </w:r>
      <w:r>
        <w:t xml:space="preserve"> in Veraguas are </w:t>
      </w:r>
      <w:r w:rsidR="0086272A">
        <w:t>genetically differentiated</w:t>
      </w:r>
      <w:r w:rsidR="0086672A">
        <w:t xml:space="preserve"> from the triatomines</w:t>
      </w:r>
      <w:r>
        <w:t xml:space="preserve"> </w:t>
      </w:r>
      <w:r w:rsidR="0086672A">
        <w:t xml:space="preserve">found around the Panama Canal. </w:t>
      </w:r>
      <w:r w:rsidR="00781C0F">
        <w:t xml:space="preserve">The samples found in Veraguas </w:t>
      </w:r>
      <w:r w:rsidR="00BC049A">
        <w:t xml:space="preserve">have </w:t>
      </w:r>
      <w:r w:rsidR="0096219A">
        <w:t xml:space="preserve">a </w:t>
      </w:r>
      <w:r w:rsidR="00BC049A">
        <w:t xml:space="preserve">darker pigmentation and are slightly larger, but are otherwise </w:t>
      </w:r>
      <w:r w:rsidR="00781C0F">
        <w:t>morphologically</w:t>
      </w:r>
      <w:r w:rsidR="00BC049A">
        <w:t xml:space="preserve"> similar to the Canal </w:t>
      </w:r>
      <w:r w:rsidR="00CF40AD">
        <w:t>triatomines</w:t>
      </w:r>
      <w:r w:rsidR="00F12286">
        <w:t xml:space="preserve"> </w:t>
      </w:r>
      <w:r w:rsidR="00F12286">
        <w:fldChar w:fldCharType="begin"/>
      </w:r>
      <w:r w:rsidR="00F12286">
        <w:instrText xml:space="preserve"> ADDIN ZOTERO_ITEM CSL_CITATION {"citationID":"OfgMvWnY","properties":{"formattedCitation":"(Salda\\uc0\\u241{}a et al., 2018)","plainCitation":"(Saldaña et al., 2018)","noteIndex":0},"citationItems":[{"id":9623,"uris":["http://zotero.org/users/5535808/items/DFCKLWIC"],"itemData":{"id":9623,"type":"article-journal","abstract":"Background: Rhodnius pallescens, the only species of this genus reported in Panama, has a wide geographical distribution and is associated with most cases of Chagas disease and human infections with Trypanosoma rangeli in this country. Thus far, no phenotypic variants of this triatomine have been registered. Similarly, genotyping of the trypanosomes that infect this vector has only been partially evaluated. Results: A total of 347 specimens of R. pallescens were collected in Attalea butyracea palm trees located near a mountainous community of the district of Santa Fe, province of Veraguas. Bugs were slightly longer and had a darker coloration compared to that reported for this species. Infection rates for trypanosomes performed with three PCR analyses showed that 41.3% of the adult triatomines were positive for T. cruzi, 52.4% were positive for T. rangeli and 28.6% had mixed T. cruzi/T. rangeli infections. Based on cox2 analysis, TcI was the single T. cruzi discrete typing unit (DTU) detected, and a genetic variant of KP1(-)/lineage C was the only genetic group found for T. rangeli. Conclusions: A darker chromatic variation of R. pallescens predominates in a mountainous region of Panama. These triatomines show high trypanosome infection rates, especially with T. rangeli. Regarding T. rangeli genetic diversity, complementary studies using other molecular markers are necessary to better define its phylogenetic position.","DOI":"10.1186/s13071-018-3004-4","note":"publisher: Parasites &amp; Vectors","page":"1-6","title":"A darker chromatic variation of Rhodnius pallescens infected by specific genetic groups of Trypanosoma rangeli and Trypanosoma cruzi from Panama","author":[{"family":"Saldaña","given":"Azael"},{"family":"Santamaría","given":"Ana María"},{"family":"Pineda","given":"Vanessa"},{"family":"Vásquez","given":"Vanessa"},{"family":"Gottdenker","given":"Nicole L"},{"family":"Calzada","given":"José E"}],"issued":{"date-parts":[["2018"]]}}}],"schema":"https://github.com/citation-style-language/schema/raw/master/csl-citation.json"} </w:instrText>
      </w:r>
      <w:r w:rsidR="00F12286">
        <w:fldChar w:fldCharType="separate"/>
      </w:r>
      <w:r w:rsidR="00F12286" w:rsidRPr="00F12286">
        <w:t>(Saldaña et al., 2018)</w:t>
      </w:r>
      <w:r w:rsidR="00F12286">
        <w:fldChar w:fldCharType="end"/>
      </w:r>
      <w:r w:rsidR="0096219A">
        <w:t xml:space="preserve">. </w:t>
      </w:r>
      <w:r w:rsidR="00A173F0">
        <w:t xml:space="preserve">In addition to different migration patterns between </w:t>
      </w:r>
      <w:r w:rsidR="003644AA">
        <w:t xml:space="preserve">across central Panama, </w:t>
      </w:r>
      <w:r w:rsidR="007C1001">
        <w:t xml:space="preserve">Kieran et al. </w:t>
      </w:r>
      <w:r w:rsidR="007C1001">
        <w:fldChar w:fldCharType="begin"/>
      </w:r>
      <w:r w:rsidR="00A173F0">
        <w:instrText xml:space="preserve"> ADDIN ZOTERO_ITEM CSL_CITATION {"citationID":"8LSmPzLZ","properties":{"formattedCitation":"(2020)","plainCitation":"(2020)","noteIndex":0},"citationItems":[{"id":11482,"uris":["http://zotero.org/users/5535808/items/H5SET94K"],"itemData":{"id":11482,"type":"article-journal","abstract":"Rhodnius pallescens is the principal vector of Chagas disease in Panama. Recently a dark chromatic morph has been discovered in the highlands of Veraguas Province. Limited genetic studies have been conducted with regards to the population structure and dispersal potential of Triatominae vectors, particularly in R. pallescens. Next generation sequencing methods such as RADseq and complete mitochondrial DNA (mtDNA) genome sequencing have great potential for examining vector biology across space and time. Here we utilize a RADseq method (3RAD), along with complete mtDNA sequencing, to examine the population structure of the two chromatic morpho types of R. pallescens in Panama. We sequenced 105 R. pallescens samples from ﬁve localities in Panama. We generated a 2216 SNP dataset and 6 complete mtDNA genomes. RADseq showed signiﬁcant diﬀerentiation among the ﬁve localities (FCT = 0.695; P = .004), but most of this was between localities with the dark vs. light chromatic morphs (Veraguas vs. Panama Oeste). The mtDNA genomes showed a 97–98% similarity between dark and light chromatic morphs across all genes and a 502 bp insert in light morphs. Thus, both the RADseq and mtDNA data showed highly diﬀerentiated clades with essentially no gene ﬂow between the dark and light chromatic morphs from Veraguas and central Panama respectively. We discuss the growing evidence showing clear distinctions between these two morpho types with the possibility that these are separate species, an area of research that requires further investigation. Finally, we discuss the cost-eﬀectiveness of 3RAD which is a third of the cost compared to other RADseq methods used recently in Chagas disease vector research.","language":"en","page":"13","source":"Zotero","title":"Population genetics of two chromatic morphs of the Chagas disease vector Rhodnius pallescens Barber, 1932 in Panamá","author":[{"family":"Kieran","given":"Troy J"}],"issued":{"date-parts":[["2020"]]}},"label":"page","suppress-author":true}],"schema":"https://github.com/citation-style-language/schema/raw/master/csl-citation.json"} </w:instrText>
      </w:r>
      <w:r w:rsidR="007C1001">
        <w:fldChar w:fldCharType="separate"/>
      </w:r>
      <w:r w:rsidR="00A173F0">
        <w:rPr>
          <w:noProof/>
        </w:rPr>
        <w:t>(2020)</w:t>
      </w:r>
      <w:r w:rsidR="007C1001">
        <w:fldChar w:fldCharType="end"/>
      </w:r>
      <w:r w:rsidR="003644AA">
        <w:t xml:space="preserve"> found that triatomines in Veraguas were genetically differentiated from </w:t>
      </w:r>
      <w:r w:rsidR="00E20EE6">
        <w:t xml:space="preserve">the triatomines </w:t>
      </w:r>
      <w:r w:rsidR="007805C9">
        <w:t xml:space="preserve">collected around the Canal, while samples from various regions and sites around the Canal had </w:t>
      </w:r>
      <w:r w:rsidR="00903700">
        <w:t xml:space="preserve">little genetic differentiation. </w:t>
      </w:r>
      <w:r w:rsidR="00372E4E">
        <w:t>Several studies have shown that host taxonomy</w:t>
      </w:r>
      <w:r w:rsidR="00A001C3">
        <w:t xml:space="preserve"> </w:t>
      </w:r>
      <w:r w:rsidR="00170129">
        <w:t>is typically a significant driver of gut bacterial diversity within arthropods</w:t>
      </w:r>
      <w:r w:rsidR="007F371E">
        <w:t>, even within closely related species</w:t>
      </w:r>
      <w:r w:rsidR="00BB2EDF">
        <w:t xml:space="preserve"> </w:t>
      </w:r>
      <w:r w:rsidR="004E2E09">
        <w:fldChar w:fldCharType="begin"/>
      </w:r>
      <w:r w:rsidR="00341D9B">
        <w:instrText xml:space="preserve"> ADDIN ZOTERO_ITEM CSL_CITATION {"citationID":"s3Bt5MMv","properties":{"formattedCitation":"(Adair et al., 2020; Brown et al., 2020; Huang et al., 2021; Lim and Bordenstein, 2020)","plainCitation":"(Adair et al., 2020; Brown et al., 2020; Huang et al., 2021; Lim and Bordenstein, 2020)","noteIndex":0},"citationItems":[{"id":11278,"uris":["http://zotero.org/users/5535808/items/M2FCWQIE"],"itemData":{"id":11278,"type":"article-journal","abstract":"The taxonomic composition of microbial communities in animals varies among animal species, but the contribution of interspeciﬁc differences in ﬁltering of the microbial pool by the animal host to this variation is uncertain. Here, we demonstrate signiﬁcant interspeciﬁc variation in microbial community composition among laboratory-reared Drosophila species that was not related to host phylogeny. Complementary reciprocal transfer experiments yielded different microbial communities for a single microbiota administered to homologous and heterologous hosts (i.e., the same and different Drosophila species from which the microbiota was derived), indicative of among-host species differences in traits that shape microbiota composition. The difference in microbiota composition between homologous and heterologous hosts was not greater for distantly related than for closely related host species pairs. Furthermore, Drosophila survival to adulthood was signiﬁcantly reduced in heterologous associations relative to homologous associations and microbiologically sterile ﬂies, suggesting that microbial taxa that are advantageous for their homologous host species can be deleterious for other host species. We conclude that drosophilid ﬂies display robust among-host species variation in host controls over microbiota composition that has diversiﬁed in response to selection pressures which are not tracked by host phylogeny.","container-title":"The ISME Journal","DOI":"10.1038/s41396-019-0532-7","ISSN":"1751-7362, 1751-7370","issue":"1","journalAbbreviation":"ISME J","language":"en","page":"217-229","source":"DOI.org (Crossref)","title":"Host determinants of among-species variation in microbiome composition in drosophilid flies","volume":"14","author":[{"family":"Adair","given":"Karen L."},{"family":"Bost","given":"Alyssa"},{"family":"Bueno","given":"Eduardo"},{"family":"Kaunisto","given":"Sirpa"},{"family":"Kortet","given":"Raine"},{"family":"Peters-Schulze","given":"Grace"},{"family":"Martinson","given":"Vincent G."},{"family":"Douglas","given":"Angela E."}],"issued":{"date-parts":[["2020",1]]}}},{"id":2451,"uris":["http://zotero.org/users/5535808/items/TZWL95XL"],"itemData":{"id":2451,"type":"article-journal","abstract":"Conclusion: Our study is the first to demonstrate deterministic patterns in microbiome composition among all life stages and multiple Triatoma species. We hypothesise that triatomine microbiome assemblages are produced by species- and life stage-dependent uptake of environmental bacteria and multiple indirect transmission strategies that promote bacterial transfer between individuals. Altogether, our study highlights the complexity of Triatominae symbiosis with bacteria and warrant further investigation to understand microbiome function in these important vectors.","container-title":"Microbiome","DOI":"10.1186/s40168-020-00921-x","ISSN":"2049-2618","issue":"1","journalAbbreviation":"Microbiome","language":"en","page":"146","source":"DOI.org (Crossref)","title":"Ontogeny, species identity, and environment dominate microbiome dynamics in wild populations of kissing bugs (Triatominae)","volume":"8","author":[{"family":"Brown","given":"Joel J."},{"family":"Rodríguez-Ruano","given":"Sonia M."},{"family":"Poosakkannu","given":"Anbu"},{"family":"Batani","given":"Giampiero"},{"family":"Schmidt","given":"Justin O."},{"family":"Roachell","given":"Walter"},{"family":"Zima","given":"Jan"},{"family":"Hypša","given":"Václav"},{"family":"Nováková","given":"Eva"}],"issued":{"date-parts":[["2020",12]]}}},{"id":11184,"uris":["http://zotero.org/users/5535808/items/TNDNIKGI"],"itemData":{"id":11184,"type":"article-journal","abstract":"The gut microbiome plays an important role in a host’s development and adaption to its dietary niche. In this study, a group of bamboo-feeding insects are used to explore the potential role of the gut microbiota in the convergent adaptation to extreme diet specialization. Specifically, using a 16S rRNA marker and an Illumina sequencing platform, we profiled the microbial communities of 76 gut samples collected from nine bamboo-feeding insects, including both hemimetabolous (Orthoptera and Hemiptera) and holometabolous (Coleoptera and Lepidoptera) species, which are specialized in three distinct dietary niches: bamboo leaf, shoot, and sap. The gut microbiota of these insects were dominated by Proteobacteria, Firmicutes, and Bacteroidetes and were clustered into solid (leaf and shoot) and liquid (sap) dietary niches. The gut bacterial communities of insects feeding on solid diet overlapped significantly, even though these insects belong to phylogenetically distant lineages representing different orders. In addition, the presence of cellulolytic bacterial communities within the gut microbiota allows bamboo-feeding insects to adapt to a highly specialized, fiber-rich diet. Although both phylogeny and diet can impact the structure and composition of gut microbiomes, phylogeny is the primary driving force underlying the convergent adaptation to a highly specialized diet, especially when the related insect species harbor similar gut microbiomes and share the same dietary niche over evolutionary timescales. These combined findings lay the foundation for future research on how convergent feeding strategies impact the interplays between hosts and their gut microbiomes and how the gut microbiota may facilitate convergent evolution in phylogenetically distant species in adaptation to the shared diet.","container-title":"Frontiers in Microbiology","ISSN":"1664-302X","source":"Frontiers","title":"Host Phylogeny and Diet Shape Gut Microbial Communities Within Bamboo-Feeding Insects","URL":"https://www.frontiersin.org/article/10.3389/fmicb.2021.633075","volume":"12","author":[{"family":"Huang","given":"Kuanguan"},{"family":"Wang","given":"Jie"},{"family":"Huang","given":"Junhao"},{"family":"Zhang","given":"Shouke"},{"family":"Vogler","given":"Alfried P."},{"family":"Liu","given":"Quanquan"},{"family":"Li","given":"Yongchun"},{"family":"Yang","given":"Maowei"},{"family":"Li","given":"You"},{"family":"Zhou","given":"Xuguo"}],"accessed":{"date-parts":[["2022",6,29]]},"issued":{"date-parts":[["2021"]]}}},{"id":11486,"uris":["http://zotero.org/users/5535808/items/XHBX9FD2"],"itemData":{"id":11486,"type":"article-journal","abstract":"Phylosymbiosis was recently formulated to support a hypothesis-driven framework for the characterization of a new, cross-system trend in host-associated microbiomes. Defining phylosymbiosis as ‘microbial community relationships that recapitulate the phylogeny of their host’, we review the relevant literature and data in the last decade, emphasizing frequently used methods and regular patterns observed in analyses. Quantitative support for phylosymbiosis is provided by statistical methods evaluating higher microbiome variation between host species than within host species, topological similarities between the host phylogeny and microbiome dendrogram, and a positive association between host genetic relationships and microbiome beta diversity. Significant degrees of phylosymbiosis are prevalent, but not universal, in microbiomes of plants and animals from terrestrial and aquatic habitats. Consistent with natural selection shaping phylosymbiosis, microbiome transplant experiments demonstrate reduced host performance and/or fitness upon host–microbiome mismatches. Hybridization can also disrupt phylosymbiotic microbiomes and cause hybrid pathologies. The pervasiveness of phylosymbiosis carries several important implications for advancing knowledge of eco-evolutionary processes that impact host–microbiome interactions and future applications of precision microbiology. Important future steps will be to examine phylosymbiosis beyond bacterial communities, apply evolutionary modelling for an increasingly sophisticated understanding of phylosymbiosis, and unravel the host and microbial mechanisms that contribute to the pattern. This review serves as a gateway to experimental, conceptual and quantitative themes of phylosymbiosis and outlines opportunities ripe for investigation from a diversity of disciplines.","container-title":"Proceedings of the Royal Society B: Biological Sciences","DOI":"10.1098/rspb.2019.2900","ISSN":"0962-8452, 1471-2954","issue":"1922","journalAbbreviation":"Proc. R. Soc. B.","language":"en","page":"20192900","source":"DOI.org (Crossref)","title":"An introduction to phylosymbiosis","volume":"287","author":[{"family":"Lim","given":"Shen Jean"},{"family":"Bordenstein","given":"Seth R."}],"issued":{"date-parts":[["2020",3,11]]}}}],"schema":"https://github.com/citation-style-language/schema/raw/master/csl-citation.json"} </w:instrText>
      </w:r>
      <w:r w:rsidR="004E2E09">
        <w:fldChar w:fldCharType="separate"/>
      </w:r>
      <w:r w:rsidR="00341D9B">
        <w:rPr>
          <w:noProof/>
        </w:rPr>
        <w:t>(Adair et al., 2020; Brown et al., 2020; Huang et al., 2021; Lim and Bordenstein, 2020)</w:t>
      </w:r>
      <w:r w:rsidR="004E2E09">
        <w:fldChar w:fldCharType="end"/>
      </w:r>
      <w:r w:rsidR="00341D9B">
        <w:t>.</w:t>
      </w:r>
      <w:r w:rsidR="00027132">
        <w:t xml:space="preserve"> </w:t>
      </w:r>
      <w:r w:rsidR="00805AD2">
        <w:t xml:space="preserve">Although we cannot pinpoint the precise factors that </w:t>
      </w:r>
      <w:r w:rsidR="00DB6D5D">
        <w:t xml:space="preserve">drive the gut bacterial communities of triatomines collected pasture and peridomestic palms to be more similar to each other than triatomines collected </w:t>
      </w:r>
      <w:r w:rsidR="007A0C41">
        <w:t xml:space="preserve">in forest remnants, nor precise factors that drive Veraguas samples to differ from the other sampling regions, </w:t>
      </w:r>
      <w:r w:rsidR="00854643">
        <w:t xml:space="preserve">these results motivate further research into the influence of </w:t>
      </w:r>
      <w:r w:rsidR="009F6939">
        <w:t>microhabitats and landscape features</w:t>
      </w:r>
      <w:r w:rsidR="001411CB">
        <w:t xml:space="preserve"> on gut communities</w:t>
      </w:r>
      <w:r w:rsidR="009F6939">
        <w:t>.</w:t>
      </w:r>
    </w:p>
    <w:p w14:paraId="255DFB1C" w14:textId="1D74893E" w:rsidR="00CF7159" w:rsidRDefault="00AD3FB3">
      <w:pPr>
        <w:spacing w:line="480" w:lineRule="auto"/>
        <w:ind w:firstLine="720"/>
        <w:pPrChange w:id="156" w:author="Kaylee  Arnold" w:date="2022-09-13T17:29:00Z">
          <w:pPr>
            <w:spacing w:line="480" w:lineRule="auto"/>
            <w:ind w:left="360"/>
          </w:pPr>
        </w:pPrChange>
      </w:pPr>
      <w:r>
        <w:t>In conclusion, we provide an evalua</w:t>
      </w:r>
      <w:r w:rsidR="009F6939">
        <w:t>tion of the gut bacteria R. pallescens, the primary vector of Chagas disease in Panama. We found that there are</w:t>
      </w:r>
      <w:r w:rsidR="00FE1DA8">
        <w:t xml:space="preserve"> differences</w:t>
      </w:r>
      <w:r w:rsidR="009F6939">
        <w:t xml:space="preserve"> </w:t>
      </w:r>
      <w:r w:rsidR="004B00D6">
        <w:t xml:space="preserve">between sampling </w:t>
      </w:r>
      <w:r w:rsidR="004B00D6">
        <w:lastRenderedPageBreak/>
        <w:t xml:space="preserve">regions, with samples collected from Veraguas </w:t>
      </w:r>
      <w:r w:rsidR="00DB4DA0">
        <w:t xml:space="preserve">that were </w:t>
      </w:r>
      <w:r w:rsidR="004B00D6">
        <w:t>distinctly different alpha and beta diversity composition and structure.</w:t>
      </w:r>
      <w:r w:rsidR="00CA1625">
        <w:t xml:space="preserve"> </w:t>
      </w:r>
      <w:r w:rsidR="00241229">
        <w:t xml:space="preserve">These </w:t>
      </w:r>
      <w:r w:rsidR="001C3A38">
        <w:t>patterns</w:t>
      </w:r>
      <w:r w:rsidR="00241229">
        <w:t xml:space="preserve"> likely </w:t>
      </w:r>
      <w:r w:rsidR="001C3A38">
        <w:t>reflect</w:t>
      </w:r>
      <w:r w:rsidR="008A212D">
        <w:t xml:space="preserve"> limited migration</w:t>
      </w:r>
      <w:r w:rsidR="008A76E3">
        <w:t xml:space="preserve"> patterns </w:t>
      </w:r>
      <w:r w:rsidR="00E75723">
        <w:t xml:space="preserve">of </w:t>
      </w:r>
      <w:r w:rsidR="008A212D">
        <w:t xml:space="preserve">triatomines between </w:t>
      </w:r>
      <w:r w:rsidR="00412553">
        <w:t>Veraguas and the Canal regions and greater migration patterns amongst the Canal regions</w:t>
      </w:r>
      <w:r w:rsidR="005C5D63">
        <w:t xml:space="preserve"> and genetic</w:t>
      </w:r>
      <w:r w:rsidR="00E75723">
        <w:t>ally isolated</w:t>
      </w:r>
      <w:r w:rsidR="005C5D63">
        <w:t xml:space="preserve"> Veraguas triatomines</w:t>
      </w:r>
      <w:r w:rsidR="00E75723">
        <w:t xml:space="preserve">. </w:t>
      </w:r>
      <w:r w:rsidR="00CA1625">
        <w:t>We also found differences between samples collected at Veraguas across habitat type, with forest samples</w:t>
      </w:r>
      <w:r w:rsidR="00DB4DA0">
        <w:t xml:space="preserve"> that were distinctly different than the samples collected in peridomestic and pasture palms. Furthermore, samples</w:t>
      </w:r>
      <w:r w:rsidR="008A1943">
        <w:t xml:space="preserve"> collected in pasture and peridomestic palms had very similar gut bacteria communities. </w:t>
      </w:r>
      <w:r w:rsidR="007750A4">
        <w:t xml:space="preserve">These </w:t>
      </w:r>
      <w:r w:rsidR="00126567">
        <w:t>patterns across habitat type</w:t>
      </w:r>
      <w:r w:rsidR="007750A4">
        <w:t xml:space="preserve"> </w:t>
      </w:r>
      <w:r w:rsidR="00126567">
        <w:t>are</w:t>
      </w:r>
      <w:r w:rsidR="007750A4">
        <w:t xml:space="preserve"> likely the </w:t>
      </w:r>
      <w:r w:rsidR="00126567">
        <w:t>result of greater biogeographic similarities between pasture and peridomestic palms compared to for</w:t>
      </w:r>
      <w:r w:rsidR="00BC68D9">
        <w:t>est remnant palms.</w:t>
      </w:r>
      <w:r w:rsidR="00B84E0F">
        <w:t xml:space="preserve"> Moreover, these data provide important insights for further investigations of the </w:t>
      </w:r>
      <w:r w:rsidR="00DB1FF7">
        <w:t xml:space="preserve">gut </w:t>
      </w:r>
      <w:r w:rsidR="00B84E0F">
        <w:t xml:space="preserve">bacterial </w:t>
      </w:r>
      <w:r w:rsidR="00DB1FF7">
        <w:t>communities of triatomines across anthropogen</w:t>
      </w:r>
      <w:r w:rsidR="000B2C0D">
        <w:t>ically</w:t>
      </w:r>
      <w:r w:rsidR="00DB1FF7">
        <w:t xml:space="preserve"> disturbed landscape</w:t>
      </w:r>
      <w:r w:rsidR="000B2C0D">
        <w:t>s, which is imperative for vector control and vector-borne disease management.</w:t>
      </w:r>
    </w:p>
    <w:p w14:paraId="37288F93" w14:textId="2A18DB70" w:rsidR="00F247FB" w:rsidRDefault="00F247FB" w:rsidP="00804401">
      <w:pPr>
        <w:spacing w:line="480" w:lineRule="auto"/>
        <w:ind w:left="360"/>
      </w:pPr>
    </w:p>
    <w:p w14:paraId="7EE18B2B" w14:textId="77777777" w:rsidR="00E3677F" w:rsidRDefault="00E3677F" w:rsidP="00E3677F">
      <w:pPr>
        <w:spacing w:line="480" w:lineRule="auto"/>
      </w:pPr>
    </w:p>
    <w:p w14:paraId="7BBCC865" w14:textId="42EC5AB2" w:rsidR="009952DF" w:rsidRDefault="009952DF">
      <w:r>
        <w:br w:type="page"/>
      </w:r>
    </w:p>
    <w:p w14:paraId="464929A4" w14:textId="77777777" w:rsidR="00A027E3" w:rsidRPr="00A027E3" w:rsidRDefault="009952DF" w:rsidP="00A027E3">
      <w:pPr>
        <w:pStyle w:val="Bibliography"/>
      </w:pPr>
      <w:r>
        <w:lastRenderedPageBreak/>
        <w:fldChar w:fldCharType="begin"/>
      </w:r>
      <w:r w:rsidR="00B21C0C">
        <w:instrText xml:space="preserve"> ADDIN ZOTERO_BIBL {"uncited":[],"omitted":[],"custom":[]} CSL_BIBLIOGRAPHY </w:instrText>
      </w:r>
      <w:r>
        <w:fldChar w:fldCharType="separate"/>
      </w:r>
      <w:r w:rsidR="00A027E3" w:rsidRPr="00A027E3">
        <w:t>Adair, K.L., Bost, A., Bueno, E., Kaunisto, S., Kortet, R., Peters-Schulze, G., Martinson, V.G., Douglas, A.E., 2020. Host determinants of among-species variation in microbiome composition in drosophilid flies. ISME J 14, 217–229. https://doi.org/10.1038/s41396-019-0532-7</w:t>
      </w:r>
    </w:p>
    <w:p w14:paraId="7FCF459A" w14:textId="77777777" w:rsidR="00A027E3" w:rsidRPr="00EA2A72" w:rsidRDefault="00A027E3" w:rsidP="00A027E3">
      <w:pPr>
        <w:pStyle w:val="Bibliography"/>
        <w:rPr>
          <w:lang w:val="es-ES"/>
          <w:rPrChange w:id="157" w:author="Jennifer Peterson" w:date="2022-09-20T13:33:00Z">
            <w:rPr/>
          </w:rPrChange>
        </w:rPr>
      </w:pPr>
      <w:r w:rsidRPr="00A027E3">
        <w:t xml:space="preserve">Akorli, J., Gendrin, M., Pels, N.A.P., Yeboah-Manu, D., Christophides, G.K., Wilson, M.D., 2016. Seasonality and locality affect the diversity of Anopheles gambiae and Anopheles coluzzii midgut microbiota from Ghana. </w:t>
      </w:r>
      <w:r w:rsidRPr="00EA2A72">
        <w:rPr>
          <w:lang w:val="es-ES"/>
          <w:rPrChange w:id="158" w:author="Jennifer Peterson" w:date="2022-09-20T13:33:00Z">
            <w:rPr/>
          </w:rPrChange>
        </w:rPr>
        <w:t>PLoS ONE 11. https://doi.org/10.1371/journal.pone.0157529</w:t>
      </w:r>
    </w:p>
    <w:p w14:paraId="4DAE1AA8" w14:textId="77777777" w:rsidR="00A027E3" w:rsidRPr="00A027E3" w:rsidRDefault="00A027E3" w:rsidP="00A027E3">
      <w:pPr>
        <w:pStyle w:val="Bibliography"/>
      </w:pPr>
      <w:r w:rsidRPr="00EA2A72">
        <w:rPr>
          <w:lang w:val="es-ES"/>
          <w:rPrChange w:id="159" w:author="Jennifer Peterson" w:date="2022-09-20T13:33:00Z">
            <w:rPr/>
          </w:rPrChange>
        </w:rPr>
        <w:t xml:space="preserve">Bascuñán, P., Niño-Garcia, J.P., Galeano-Castañeda, Y., Serre, D., Correa, M.M., 2018. </w:t>
      </w:r>
      <w:r w:rsidRPr="00A027E3">
        <w:t>Factors shaping the gut bacterial community assembly in two main Colombian malaria vectors. Microbiome 6. https://doi.org/10.1186/s40168-018-0528-y</w:t>
      </w:r>
    </w:p>
    <w:p w14:paraId="2B4186A9" w14:textId="77777777" w:rsidR="00A027E3" w:rsidRPr="00A027E3" w:rsidRDefault="00A027E3" w:rsidP="00A027E3">
      <w:pPr>
        <w:pStyle w:val="Bibliography"/>
      </w:pPr>
      <w:r w:rsidRPr="00A027E3">
        <w:t xml:space="preserve">Bates, D., Mächler, M., Bolker, B., Walker, S., 2015. Fitting Linear Mixed-Effects Models Using </w:t>
      </w:r>
      <w:r w:rsidRPr="00A027E3">
        <w:rPr>
          <w:b/>
          <w:bCs/>
        </w:rPr>
        <w:t>lme4</w:t>
      </w:r>
      <w:r w:rsidRPr="00A027E3">
        <w:t>. J. Stat. Soft. 67. https://doi.org/10.18637/jss.v067.i01</w:t>
      </w:r>
    </w:p>
    <w:p w14:paraId="0BD7BCE4" w14:textId="77777777" w:rsidR="00A027E3" w:rsidRPr="00A027E3" w:rsidRDefault="00A027E3" w:rsidP="00A027E3">
      <w:pPr>
        <w:pStyle w:val="Bibliography"/>
      </w:pPr>
      <w:r w:rsidRPr="00A027E3">
        <w:t>Benjamini, Y., Hochberg, Y., 1995. Controlling the False Discovery Rate: A Practical and Powerful Approach to Multiple Testing. Journal of the Royal Statistical Society: Series B (Methodological) 57, 289–300. https://doi.org/10.1111/j.2517-6161.1995.tb02031.x</w:t>
      </w:r>
    </w:p>
    <w:p w14:paraId="6E7632D8" w14:textId="77777777" w:rsidR="00A027E3" w:rsidRPr="00A027E3" w:rsidRDefault="00A027E3" w:rsidP="00A027E3">
      <w:pPr>
        <w:pStyle w:val="Bibliography"/>
      </w:pPr>
      <w:r w:rsidRPr="00A027E3">
        <w:t>Bokulich, N.A., Kaehler, B.D., Rideout, J.R., Dillon, M., Bolyen, E., Knight, R., Huttley, G.A., Gregory Caporaso, J., 2018. Optimizing taxonomic classification of marker-gene amplicon sequences with QIIME 2’s q2-feature-classifier plugin. Microbiome 6, 90. https://doi.org/10.1186/s40168-018-0470-z</w:t>
      </w:r>
    </w:p>
    <w:p w14:paraId="47897544" w14:textId="77777777" w:rsidR="00A027E3" w:rsidRPr="00A027E3" w:rsidRDefault="00A027E3" w:rsidP="00A027E3">
      <w:pPr>
        <w:pStyle w:val="Bibliography"/>
      </w:pPr>
      <w:r w:rsidRPr="00A027E3">
        <w:t>Bolyen, E., Rideout, J.R., Dillon, M.R., Bokulich, N.A., Abnet, C.C., Al-Ghalith, G.A., Alexander, H., Alm, E.J., Arumugam, M., Asnicar, F., Bai, Y., Bisanz, J.E., Bittinger, K., Brejnrod, A., Brislawn, C.J., Brown, C.T., Callahan, B.J., Caraballo-Rodríguez, A.M., Chase, J., Cope, E.K., Da Silva, R., Diener, C., Dorrestein, P.C., Douglas, G.M., Durall, D.M., Duvallet, C., Edwardson, C.F., Ernst, M., Estaki, M., Fouquier, J., Gauglitz, J.M., Gibbons, S.M., Gibson, D.L., Gonzalez, A., Gorlick, K., Guo, J., Hillmann, B., Holmes, S., Holste, H., Huttenhower, C., Huttley, G.A., Janssen, S., Jarmusch, A.K., Jiang, L., Kaehler, B.D., Kang, K.B., Keefe, C.R., Keim, P., Kelley, S.T., Knights, D., Koester, I., Kosciolek, T., Kreps, J., Langille, M.G.I., Lee, J., Ley, R., Liu, Y.-X., Loftfield, E., Lozupone, C., Maher, M., Marotz, C., Martin, B.D., McDonald, D., McIver, L.J., Melnik, A.V., Metcalf, J.L., Morgan, S.C., Morton, J.T., Naimey, A.T., Navas-Molina, J.A., Nothias, L.F., Orchanian, S.B., Pearson, T., Peoples, S.L., Petras, D., Preuss, M.L., Pruesse, E., Rasmussen, L.B., Rivers, A., Robeson, M.S., Rosenthal, P., Segata, N., Shaffer, M., Shiffer, A., Sinha, R., Song, S.J., Spear, J.R., Swafford, A.D., Thompson, L.R., Torres, P.J., Trinh, P., Tripathi, A., Turnbaugh, P.J., Ul-Hasan, S., van der Hooft, J.J.J., Vargas, F., Vázquez-Baeza, Y., Vogtmann, E., von Hippel, M., Walters, W., Wan, Y., Wang, M., Warren, J., Weber, K.C., Williamson, C.H.D., Willis, A.D., Xu, Z.Z., Zaneveld, J.R., Zhang, Y., Zhu, Q., Knight, R., Caporaso, J.G., 2019. Reproducible, interactive, scalable and extensible microbiome data science using QIIME 2. Nature Biotechnology 37, 852–857. https://doi.org/10.1038/s41587-019-0209-9</w:t>
      </w:r>
    </w:p>
    <w:p w14:paraId="7F6481A6" w14:textId="77777777" w:rsidR="00A027E3" w:rsidRPr="00A027E3" w:rsidRDefault="00A027E3" w:rsidP="00A027E3">
      <w:pPr>
        <w:pStyle w:val="Bibliography"/>
      </w:pPr>
      <w:r w:rsidRPr="00A027E3">
        <w:t>Brown, J.J., Rodríguez-Ruano, S.M., Poosakkannu, A., Batani, G., Schmidt, J.O., Roachell, W., Zima, J., Hypša, V., Nováková, E., 2020. Ontogeny, species identity, and environment dominate microbiome dynamics in wild populations of kissing bugs (Triatominae). Microbiome 8, 146. https://doi.org/10.1186/s40168-020-00921-x</w:t>
      </w:r>
    </w:p>
    <w:p w14:paraId="4DCEB63D" w14:textId="77777777" w:rsidR="00A027E3" w:rsidRPr="00A027E3" w:rsidRDefault="00A027E3" w:rsidP="00A027E3">
      <w:pPr>
        <w:pStyle w:val="Bibliography"/>
      </w:pPr>
      <w:r w:rsidRPr="00A027E3">
        <w:lastRenderedPageBreak/>
        <w:t>Callahan, B.J., McMurdie, P.J., Rosen, M.J., Han, A.W., Johnson, A.J.A., Holmes, S.P., 2016. DADA2: High-resolution sample inference from Illumina amplicon data. Nature Methods 13, 581–583. https://doi.org/10.1038/nmeth.3869</w:t>
      </w:r>
    </w:p>
    <w:p w14:paraId="0E322299" w14:textId="77777777" w:rsidR="00A027E3" w:rsidRPr="00A027E3" w:rsidRDefault="00A027E3" w:rsidP="00A027E3">
      <w:pPr>
        <w:pStyle w:val="Bibliography"/>
      </w:pPr>
      <w:r w:rsidRPr="00A027E3">
        <w:t>Caporaso, J.G., Lauber, C.L., Walters, W.A., Berg-Lyons, D., Lozupone, C.A., Turnbaugh, P.J., Fierer, N., Knight, R., 2011. Global patterns of 16S rRNA diversity at a depth of millions of sequences per sample. Proceedings of the National Academy of Sciences 108, 4516–4522. https://doi.org/10.1073/pnas.1000080107</w:t>
      </w:r>
    </w:p>
    <w:p w14:paraId="3465F24B" w14:textId="77777777" w:rsidR="00A027E3" w:rsidRPr="00A027E3" w:rsidRDefault="00A027E3" w:rsidP="00A027E3">
      <w:pPr>
        <w:pStyle w:val="Bibliography"/>
      </w:pPr>
      <w:r w:rsidRPr="00EA2A72">
        <w:rPr>
          <w:lang w:val="es-ES"/>
          <w:rPrChange w:id="160" w:author="Jennifer Peterson" w:date="2022-09-20T13:33:00Z">
            <w:rPr/>
          </w:rPrChange>
        </w:rPr>
        <w:t xml:space="preserve">Carels, N., Gumiel, M., da Mota, F.F., de Carvalho Moreira, C.J., Azambuja, P., 2017. </w:t>
      </w:r>
      <w:r w:rsidRPr="00A027E3">
        <w:t>A Metagenomic Analysis of Bacterial Microbiota in the Digestive Tract of Triatomines. Bioinformatics and Biology Insights 11, 117793221773342. https://doi.org/10.1177/1177932217733422</w:t>
      </w:r>
    </w:p>
    <w:p w14:paraId="460CEF41" w14:textId="77777777" w:rsidR="00A027E3" w:rsidRPr="00A027E3" w:rsidRDefault="00A027E3" w:rsidP="00A027E3">
      <w:pPr>
        <w:pStyle w:val="Bibliography"/>
      </w:pPr>
      <w:r w:rsidRPr="00A027E3">
        <w:t>Colman, D.R., Toolson, E.C., Takacs-Vesbach, C.D., 2012. Do diet and taxonomy influence insect gut bacterial communities? Molecular Ecology 21, 5124–5137. https://doi.org/10.1111/j.1365-294X.2012.05752.x</w:t>
      </w:r>
    </w:p>
    <w:p w14:paraId="79435971" w14:textId="77777777" w:rsidR="00A027E3" w:rsidRPr="00EA2A72" w:rsidRDefault="00A027E3" w:rsidP="00A027E3">
      <w:pPr>
        <w:pStyle w:val="Bibliography"/>
        <w:rPr>
          <w:lang w:val="es-ES"/>
          <w:rPrChange w:id="161" w:author="Jennifer Peterson" w:date="2022-09-20T13:33:00Z">
            <w:rPr/>
          </w:rPrChange>
        </w:rPr>
      </w:pPr>
      <w:r w:rsidRPr="00A027E3">
        <w:t xml:space="preserve">Coon, K.L., Brown, M.R., Strand, M.R., 2016. Mosquitoes host communities of bacteria that are essential for development but vary greatly between local habitats. </w:t>
      </w:r>
      <w:r w:rsidRPr="00EA2A72">
        <w:rPr>
          <w:lang w:val="es-ES"/>
          <w:rPrChange w:id="162" w:author="Jennifer Peterson" w:date="2022-09-20T13:33:00Z">
            <w:rPr/>
          </w:rPrChange>
        </w:rPr>
        <w:t>Molecular Ecology 25, 5806–5826. https://doi.org/10.1111/mec.13877</w:t>
      </w:r>
    </w:p>
    <w:p w14:paraId="27CB332C" w14:textId="77777777" w:rsidR="00A027E3" w:rsidRPr="00EA2A72" w:rsidRDefault="00A027E3" w:rsidP="00A027E3">
      <w:pPr>
        <w:pStyle w:val="Bibliography"/>
        <w:rPr>
          <w:lang w:val="es-ES"/>
          <w:rPrChange w:id="163" w:author="Jennifer Peterson" w:date="2022-09-20T13:33:00Z">
            <w:rPr/>
          </w:rPrChange>
        </w:rPr>
      </w:pPr>
      <w:r w:rsidRPr="00EA2A72">
        <w:rPr>
          <w:lang w:val="es-ES"/>
          <w:rPrChange w:id="164" w:author="Jennifer Peterson" w:date="2022-09-20T13:33:00Z">
            <w:rPr/>
          </w:rPrChange>
        </w:rPr>
        <w:t xml:space="preserve">da Mota, F.F., Marinho, L.P., Moreira, C.J. de C., Lima, M.M., Mello, C.B., Garcia, E.S., Carels, N., Azambuja, P., 2012. </w:t>
      </w:r>
      <w:r w:rsidRPr="00A027E3">
        <w:t xml:space="preserve">Cultivation-Independent Methods Reveal Differences among Bacterial Gut Microbiota in Triatomine Vectors of Chagas Disease. </w:t>
      </w:r>
      <w:r w:rsidRPr="00EA2A72">
        <w:rPr>
          <w:lang w:val="es-ES"/>
          <w:rPrChange w:id="165" w:author="Jennifer Peterson" w:date="2022-09-20T13:33:00Z">
            <w:rPr/>
          </w:rPrChange>
        </w:rPr>
        <w:t>PLoS Neglected Tropical Diseases 6, e1631. https://doi.org/10.1371/journal.pntd.0001631</w:t>
      </w:r>
    </w:p>
    <w:p w14:paraId="3976E0D9" w14:textId="77777777" w:rsidR="00A027E3" w:rsidRPr="00A027E3" w:rsidRDefault="00A027E3" w:rsidP="00A027E3">
      <w:pPr>
        <w:pStyle w:val="Bibliography"/>
      </w:pPr>
      <w:r w:rsidRPr="00EA2A72">
        <w:rPr>
          <w:lang w:val="es-ES"/>
          <w:rPrChange w:id="166" w:author="Jennifer Peterson" w:date="2022-09-20T13:33:00Z">
            <w:rPr/>
          </w:rPrChange>
        </w:rPr>
        <w:t xml:space="preserve">De Fuentes-Vicente, J.A., Gutiérrez-Cabrera, A.E., 2022. </w:t>
      </w:r>
      <w:r w:rsidRPr="00A027E3">
        <w:t>Kissing Bugs (Triatominae), in: Encyclopedia of Infection and Immunity. Elsevier, pp. 953–970. https://doi.org/10.1016/B978-0-12-818731-9.00010-0</w:t>
      </w:r>
    </w:p>
    <w:p w14:paraId="209CB1B6" w14:textId="77777777" w:rsidR="00A027E3" w:rsidRPr="00EA2A72" w:rsidRDefault="00A027E3" w:rsidP="00A027E3">
      <w:pPr>
        <w:pStyle w:val="Bibliography"/>
        <w:rPr>
          <w:lang w:val="es-ES"/>
          <w:rPrChange w:id="167" w:author="Jennifer Peterson" w:date="2022-09-20T13:33:00Z">
            <w:rPr/>
          </w:rPrChange>
        </w:rPr>
      </w:pPr>
      <w:r w:rsidRPr="00A027E3">
        <w:t xml:space="preserve">Dharmarajan, G., Gupta, P., Vishnudas, C.K., Robin, V.V., 2021. Anthropogenic disturbance favours generalist over specialist parasites in bird communities: Implications for risk of disease emergence. </w:t>
      </w:r>
      <w:r w:rsidRPr="00EA2A72">
        <w:rPr>
          <w:lang w:val="es-ES"/>
          <w:rPrChange w:id="168" w:author="Jennifer Peterson" w:date="2022-09-20T13:33:00Z">
            <w:rPr/>
          </w:rPrChange>
        </w:rPr>
        <w:t>Ecology Letters 24, 1859–1868. https://doi.org/10.1111/ele.13818</w:t>
      </w:r>
    </w:p>
    <w:p w14:paraId="365A5488" w14:textId="77777777" w:rsidR="00A027E3" w:rsidRPr="00A027E3" w:rsidRDefault="00A027E3" w:rsidP="00A027E3">
      <w:pPr>
        <w:pStyle w:val="Bibliography"/>
      </w:pPr>
      <w:r w:rsidRPr="00EA2A72">
        <w:rPr>
          <w:lang w:val="es-ES"/>
          <w:rPrChange w:id="169" w:author="Jennifer Peterson" w:date="2022-09-20T13:33:00Z">
            <w:rPr/>
          </w:rPrChange>
        </w:rPr>
        <w:t xml:space="preserve">Díaz, S., Villavicencio, B., Correia, N., Costa, J., Haag, K.L., 2016. </w:t>
      </w:r>
      <w:r w:rsidRPr="00A027E3">
        <w:t>Triatomine bugs, their microbiota and Trypanosoma cruzi: asymmetric responses of bacteria to an infected blood meal. Parasites Vectors 9, 636. https://doi.org/10.1186/s13071-016-1926-2</w:t>
      </w:r>
    </w:p>
    <w:p w14:paraId="4269AED6" w14:textId="77777777" w:rsidR="00A027E3" w:rsidRPr="00EA2A72" w:rsidRDefault="00A027E3" w:rsidP="00A027E3">
      <w:pPr>
        <w:pStyle w:val="Bibliography"/>
        <w:rPr>
          <w:lang w:val="es-ES"/>
          <w:rPrChange w:id="170" w:author="Jennifer Peterson" w:date="2022-09-20T13:33:00Z">
            <w:rPr/>
          </w:rPrChange>
        </w:rPr>
      </w:pPr>
      <w:r w:rsidRPr="00A027E3">
        <w:t xml:space="preserve">Doremus, M.R., Hunter, M.S., 2020. The saboteur’s tools: Common mechanistic themes across manipulative symbioses, in: Advances in Insect Physiology. </w:t>
      </w:r>
      <w:r w:rsidRPr="00EA2A72">
        <w:rPr>
          <w:lang w:val="es-ES"/>
          <w:rPrChange w:id="171" w:author="Jennifer Peterson" w:date="2022-09-20T13:33:00Z">
            <w:rPr/>
          </w:rPrChange>
        </w:rPr>
        <w:t>Elsevier, pp. 317–353. https://doi.org/10.1016/bs.aiip.2020.03.003</w:t>
      </w:r>
    </w:p>
    <w:p w14:paraId="6B6521E1" w14:textId="77777777" w:rsidR="00A027E3" w:rsidRPr="00A027E3" w:rsidRDefault="00A027E3" w:rsidP="00A027E3">
      <w:pPr>
        <w:pStyle w:val="Bibliography"/>
      </w:pPr>
      <w:r w:rsidRPr="00EA2A72">
        <w:rPr>
          <w:lang w:val="es-ES"/>
          <w:rPrChange w:id="172" w:author="Jennifer Peterson" w:date="2022-09-20T13:33:00Z">
            <w:rPr/>
          </w:rPrChange>
        </w:rPr>
        <w:t xml:space="preserve">Erazo, D., CORDOVEZ, J., CABRERA, C., CALZADA, J.E., SALDAÑA, A., GOTTDENKER, N.L., 2017. </w:t>
      </w:r>
      <w:r w:rsidRPr="00A027E3">
        <w:t>Modelling the influence of host community composition in a sylvatic Trypanosoma cruzi system. Parasitology 1–9. https://doi.org/10.1017/S0031182017001287</w:t>
      </w:r>
    </w:p>
    <w:p w14:paraId="21D1A249" w14:textId="77777777" w:rsidR="00A027E3" w:rsidRPr="00EA2A72" w:rsidRDefault="00A027E3" w:rsidP="00A027E3">
      <w:pPr>
        <w:pStyle w:val="Bibliography"/>
        <w:rPr>
          <w:lang w:val="es-ES"/>
          <w:rPrChange w:id="173" w:author="Jennifer Peterson" w:date="2022-09-20T13:33:00Z">
            <w:rPr/>
          </w:rPrChange>
        </w:rPr>
      </w:pPr>
      <w:r w:rsidRPr="00A027E3">
        <w:t xml:space="preserve">Faircloth, B.C., Glenn, T.C., 2012. Not All Sequence Tags Are Created Equal: Designing and Validating Sequence Identification Tags Robust to Indels. </w:t>
      </w:r>
      <w:r w:rsidRPr="00EA2A72">
        <w:rPr>
          <w:lang w:val="es-ES"/>
          <w:rPrChange w:id="174" w:author="Jennifer Peterson" w:date="2022-09-20T13:33:00Z">
            <w:rPr/>
          </w:rPrChange>
        </w:rPr>
        <w:t>PLoS ONE 7, e42543. https://doi.org/10.1371/journal.pone.0042543</w:t>
      </w:r>
    </w:p>
    <w:p w14:paraId="024B9394" w14:textId="77777777" w:rsidR="00A027E3" w:rsidRPr="00A027E3" w:rsidRDefault="00A027E3" w:rsidP="00A027E3">
      <w:pPr>
        <w:pStyle w:val="Bibliography"/>
      </w:pPr>
      <w:r w:rsidRPr="00EA2A72">
        <w:rPr>
          <w:lang w:val="es-ES"/>
          <w:rPrChange w:id="175" w:author="Jennifer Peterson" w:date="2022-09-20T13:33:00Z">
            <w:rPr/>
          </w:rPrChange>
        </w:rPr>
        <w:t xml:space="preserve">Faith, D., 1992. </w:t>
      </w:r>
      <w:r w:rsidRPr="00A027E3">
        <w:t>Conservation evaluation and phylogenetic diversity. Biological Conservation 61.</w:t>
      </w:r>
    </w:p>
    <w:p w14:paraId="28694C11" w14:textId="77777777" w:rsidR="00A027E3" w:rsidRPr="00A027E3" w:rsidRDefault="00A027E3" w:rsidP="00A027E3">
      <w:pPr>
        <w:pStyle w:val="Bibliography"/>
      </w:pPr>
      <w:r w:rsidRPr="00A027E3">
        <w:t>Gottdenker, N.L., 2013. Effects of Anthropogenic Land Use Change on the Ecology of the Chagas Disease Agent Trypanosoma cruzi. Journal of Chemical Information and Modeling 53, 1689–1699. https://doi.org/10.1017/CBO9781107415324.004</w:t>
      </w:r>
    </w:p>
    <w:p w14:paraId="6A97DD9A" w14:textId="77777777" w:rsidR="00A027E3" w:rsidRPr="00A027E3" w:rsidRDefault="00A027E3" w:rsidP="00A027E3">
      <w:pPr>
        <w:pStyle w:val="Bibliography"/>
      </w:pPr>
      <w:r w:rsidRPr="00EA2A72">
        <w:rPr>
          <w:lang w:val="es-ES"/>
          <w:rPrChange w:id="176" w:author="Jennifer Peterson" w:date="2022-09-20T13:33:00Z">
            <w:rPr/>
          </w:rPrChange>
        </w:rPr>
        <w:t xml:space="preserve">Gottdenker, N.L., Carroll, C.R., Saldaña, A., Calzada, J.E., 2011. </w:t>
      </w:r>
      <w:r w:rsidRPr="00A027E3">
        <w:t xml:space="preserve">Association of Anthropogenic Land Use Change and Increased Abundance of the Chagas Disease Vector Rhodnius </w:t>
      </w:r>
      <w:r w:rsidRPr="00A027E3">
        <w:lastRenderedPageBreak/>
        <w:t>pallescens in a Rural Landscape of Panama. The American Journal of Tropical Medicine and Hygiene 84, 70–77. https://doi.org/10.4269/ajtmh.2011.10-0041</w:t>
      </w:r>
    </w:p>
    <w:p w14:paraId="5F1D3AFB" w14:textId="77777777" w:rsidR="00A027E3" w:rsidRPr="00A027E3" w:rsidRDefault="00A027E3" w:rsidP="00A027E3">
      <w:pPr>
        <w:pStyle w:val="Bibliography"/>
      </w:pPr>
      <w:r w:rsidRPr="00A027E3">
        <w:t>Gottdenker, N.L., Chaves, L.F., Calzada, J.E., Saldaña, A., Carroll, C.R., 2012. Host Life History Strategy, Species Diversity, and Habitat Influence Trypanosoma cruzi Vector Infection in Changing Landscapes. PLoS Neglected Tropical Diseases 6, e1884. https://doi.org/10.1371/journal.pntd.0001884</w:t>
      </w:r>
    </w:p>
    <w:p w14:paraId="7F6C8772" w14:textId="77777777" w:rsidR="00A027E3" w:rsidRPr="00A027E3" w:rsidRDefault="00A027E3" w:rsidP="00A027E3">
      <w:pPr>
        <w:pStyle w:val="Bibliography"/>
      </w:pPr>
      <w:r w:rsidRPr="00A027E3">
        <w:t>Gottdenker, N.L., Streicker, D.G., Faust, C.L., Carroll, C.R., 2014. Anthropogenic Land Use Change and Infectious Diseases: A Review of the Evidence. EcoHealth 11, 619–632. https://doi.org/10.1007/s10393-014-0941-z</w:t>
      </w:r>
    </w:p>
    <w:p w14:paraId="01951F92" w14:textId="77777777" w:rsidR="00A027E3" w:rsidRPr="00A027E3" w:rsidRDefault="00A027E3" w:rsidP="00A027E3">
      <w:pPr>
        <w:pStyle w:val="Bibliography"/>
      </w:pPr>
      <w:r w:rsidRPr="00A027E3">
        <w:t>Gumiel, M., 2015. Characterization of the microbiota in the guts of Triatoma brasiliensis and Triatoma pseudomaculata infected by Trypanosoma cruzi in natural conditions using culture independent methods 17.</w:t>
      </w:r>
    </w:p>
    <w:p w14:paraId="50E8E0F4" w14:textId="77777777" w:rsidR="00A027E3" w:rsidRPr="00A027E3" w:rsidRDefault="00A027E3" w:rsidP="00A027E3">
      <w:pPr>
        <w:pStyle w:val="Bibliography"/>
      </w:pPr>
      <w:r w:rsidRPr="00A027E3">
        <w:t>Huang, A., Cai, R., Wang, Q., Shi, L., Li, C., Yan, H., 2019. Dynamic Change of Gut Microbiota During Porcine Epidemic Diarrhea Virus Infection in Suckling Piglets. Frontiers in Microbiology 10. https://doi.org/10.3389/fmicb.2019.00322</w:t>
      </w:r>
    </w:p>
    <w:p w14:paraId="110AE456" w14:textId="77777777" w:rsidR="00A027E3" w:rsidRPr="00A027E3" w:rsidRDefault="00A027E3" w:rsidP="00A027E3">
      <w:pPr>
        <w:pStyle w:val="Bibliography"/>
      </w:pPr>
      <w:r w:rsidRPr="00A027E3">
        <w:t>Huang, K., Wang, J., Huang, J., Zhang, S., Vogler, A.P., Liu, Q., Li, Yongchun, Yang, M., Li, You, Zhou, X., 2021. Host Phylogeny and Diet Shape Gut Microbial Communities Within Bamboo-Feeding Insects. Frontiers in Microbiology 12.</w:t>
      </w:r>
    </w:p>
    <w:p w14:paraId="69E66133" w14:textId="77777777" w:rsidR="00A027E3" w:rsidRPr="00A027E3" w:rsidRDefault="00A027E3" w:rsidP="00A027E3">
      <w:pPr>
        <w:pStyle w:val="Bibliography"/>
      </w:pPr>
      <w:r w:rsidRPr="00A027E3">
        <w:t xml:space="preserve">Hussain, M., Akutse, K.S., Ravindran, K., Lin, Y., Bamisile, B.S., Qasim, M., Dash, C.K., Wang, L., 2017. Effects of different temperature regimes on survival of </w:t>
      </w:r>
      <w:r w:rsidRPr="00A027E3">
        <w:rPr>
          <w:i/>
          <w:iCs/>
        </w:rPr>
        <w:t>Diaphorina citri</w:t>
      </w:r>
      <w:r w:rsidRPr="00A027E3">
        <w:t xml:space="preserve"> and its endosymbiotic bacterial communities: Effect of Temperature on the </w:t>
      </w:r>
      <w:r w:rsidRPr="00A027E3">
        <w:rPr>
          <w:i/>
          <w:iCs/>
        </w:rPr>
        <w:t>Diaphorina citri</w:t>
      </w:r>
      <w:r w:rsidRPr="00A027E3">
        <w:t xml:space="preserve"> Symbionts. Environ Microbiol 19, 3439–3449. https://doi.org/10.1111/1462-2920.13821</w:t>
      </w:r>
    </w:p>
    <w:p w14:paraId="462BD6F1" w14:textId="77777777" w:rsidR="00A027E3" w:rsidRPr="00A027E3" w:rsidRDefault="00A027E3" w:rsidP="00A027E3">
      <w:pPr>
        <w:pStyle w:val="Bibliography"/>
      </w:pPr>
      <w:r w:rsidRPr="00A027E3">
        <w:t>Jones, J., Bork, P., Balfour, N.J., Fruciano, C., Ratnieks, F.L., Hildebrand, F., Hughes, W.O., Al Toufalilia, H., Engel, P., 2017. Gut microbiota composition is associated with environmental landscape in honey bees. Ecology and Evolution 8, 441–451. https://doi.org/10.1002/ece3.3597</w:t>
      </w:r>
    </w:p>
    <w:p w14:paraId="1AE1A73B" w14:textId="77777777" w:rsidR="00A027E3" w:rsidRPr="00A027E3" w:rsidRDefault="00A027E3" w:rsidP="00A027E3">
      <w:pPr>
        <w:pStyle w:val="Bibliography"/>
      </w:pPr>
      <w:r w:rsidRPr="00A027E3">
        <w:t>Katoh, K., 2002. MAFFT: a novel method for rapid multiple sequence alignment based on fast Fourier transform. Nucleic Acids Research 30, 3059–3066. https://doi.org/10.1093/nar/gkf436</w:t>
      </w:r>
    </w:p>
    <w:p w14:paraId="5DD94771" w14:textId="77777777" w:rsidR="00A027E3" w:rsidRPr="00A027E3" w:rsidRDefault="00A027E3" w:rsidP="00A027E3">
      <w:pPr>
        <w:pStyle w:val="Bibliography"/>
      </w:pPr>
      <w:r w:rsidRPr="00A027E3">
        <w:t>Kieran, T.J., 2020. Population genetics of two chromatic morphs of the Chagas disease vector Rhodnius pallescens Barber, 1932 in Panamá 13.</w:t>
      </w:r>
    </w:p>
    <w:p w14:paraId="73969F0D" w14:textId="77777777" w:rsidR="00A027E3" w:rsidRPr="00A027E3" w:rsidRDefault="00A027E3" w:rsidP="00A027E3">
      <w:pPr>
        <w:pStyle w:val="Bibliography"/>
      </w:pPr>
      <w:r w:rsidRPr="00A027E3">
        <w:t>Kieran, T.J., Arnold, K.M.H., Thomas, J.C., Varian, C.P., Saldaña, A., Calzada, J.E., Glenn, T.C., Gottdenker, N.L., 2019. Regional biogeography of microbiota composition in the Chagas disease vector Rhodnius pallescens. Parasites &amp; Vectors 12. https://doi.org/10.1186/s13071-019-3761-8</w:t>
      </w:r>
    </w:p>
    <w:p w14:paraId="7460B03A" w14:textId="77777777" w:rsidR="00A027E3" w:rsidRPr="00A027E3" w:rsidRDefault="00A027E3" w:rsidP="00A027E3">
      <w:pPr>
        <w:pStyle w:val="Bibliography"/>
      </w:pPr>
      <w:r w:rsidRPr="00A027E3">
        <w:t>Kieran, T.J., Gottdenker, N.L., Varian, C.P., Saldaña, A., Means, N., Owens, D., Calzada, J.E., Glenn, T.C., 2017. Blood Meal Source Characterization Using Illumina Sequencing in the Chagas Disease Vector Rhodnius pallescens (Hemiptera: Reduviidae) in Panamá. Journal of Medical Entomology 54, 1786–1789. https://doi.org/10.1093/jme/tjx170</w:t>
      </w:r>
    </w:p>
    <w:p w14:paraId="3C55A0AC" w14:textId="77777777" w:rsidR="00A027E3" w:rsidRPr="00A027E3" w:rsidRDefault="00A027E3" w:rsidP="00A027E3">
      <w:pPr>
        <w:pStyle w:val="Bibliography"/>
      </w:pPr>
      <w:r w:rsidRPr="00A027E3">
        <w:t xml:space="preserve">Kuznetsova, A., Brockhoff, P.B., Christensen, R.H.B., 2017. </w:t>
      </w:r>
      <w:r w:rsidRPr="00A027E3">
        <w:rPr>
          <w:b/>
          <w:bCs/>
        </w:rPr>
        <w:t>lmerTest</w:t>
      </w:r>
      <w:r w:rsidRPr="00A027E3">
        <w:t xml:space="preserve"> Package: Tests in Linear Mixed Effects Models. J. Stat. Soft. 82. https://doi.org/10.18637/jss.v082.i13</w:t>
      </w:r>
    </w:p>
    <w:p w14:paraId="3C01CD36" w14:textId="77777777" w:rsidR="00A027E3" w:rsidRPr="00A027E3" w:rsidRDefault="00A027E3" w:rsidP="00A027E3">
      <w:pPr>
        <w:pStyle w:val="Bibliography"/>
      </w:pPr>
      <w:r w:rsidRPr="00A027E3">
        <w:t>Kwan, J.Y., Griggs, R., Chicana, B., Miller, C., Swei, A., 2017. Vertical vs. horizontal transmission of the microbiome in a key disease vector, Ixodes pacificus. Molecular Ecology 26, 6578–6589. https://doi.org/10.1111/mec.14391</w:t>
      </w:r>
    </w:p>
    <w:p w14:paraId="2C2A6B95" w14:textId="77777777" w:rsidR="00A027E3" w:rsidRPr="00A027E3" w:rsidRDefault="00A027E3" w:rsidP="00A027E3">
      <w:pPr>
        <w:pStyle w:val="Bibliography"/>
      </w:pPr>
      <w:r w:rsidRPr="00A027E3">
        <w:lastRenderedPageBreak/>
        <w:t>Li, S.-S., Zhang, X.-Y., Zhou, X.-J., Chen, K.-L., Masoudi, A., Liu, J.-Z., Zhang, Y.-K., 2022. Bacterial microbiota analysis demonstrates that ticks can acquire bacteria from habitat and host blood meal. Exp Appl Acarol. https://doi.org/10.1007/s10493-022-00714-x</w:t>
      </w:r>
    </w:p>
    <w:p w14:paraId="726DFA3C" w14:textId="77777777" w:rsidR="00A027E3" w:rsidRPr="00A027E3" w:rsidRDefault="00A027E3" w:rsidP="00A027E3">
      <w:pPr>
        <w:pStyle w:val="Bibliography"/>
      </w:pPr>
      <w:r w:rsidRPr="00A027E3">
        <w:t>Lidani, K.C.F., Andrade, F.A., Bavia, L., Damasceno, F.S., Beltrame, M.H., Messias-Reason, I.J., Sandri, T.L., 2019. Chagas Disease: From Discovery to a Worldwide Health Problem. Frontiers in Public Health 7. https://doi.org/10.3389/fpubh.2019.00166</w:t>
      </w:r>
    </w:p>
    <w:p w14:paraId="0025B81A" w14:textId="77777777" w:rsidR="00A027E3" w:rsidRPr="00A027E3" w:rsidRDefault="00A027E3" w:rsidP="00A027E3">
      <w:pPr>
        <w:pStyle w:val="Bibliography"/>
      </w:pPr>
      <w:r w:rsidRPr="00A027E3">
        <w:t>Lim, S.J., Bordenstein, S.R., 2020. An introduction to phylosymbiosis. Proc. R. Soc. B. 287, 20192900. https://doi.org/10.1098/rspb.2019.2900</w:t>
      </w:r>
    </w:p>
    <w:p w14:paraId="42146AED" w14:textId="77777777" w:rsidR="00A027E3" w:rsidRPr="00A027E3" w:rsidRDefault="00A027E3" w:rsidP="00A027E3">
      <w:pPr>
        <w:pStyle w:val="Bibliography"/>
      </w:pPr>
      <w:r w:rsidRPr="00A027E3">
        <w:t>Malele, I., Nyingilili, H., Lyaruu, E., Tauzin, M., Bernard Ollivier, B., Cayol, J.-L., Fardeau, M.-L., Geiger, A., 2018. Bacterial diversity obtained by culturable approaches in the gut of Glossina pallidipes population from a non sleeping sickness focus in Tanzania: preliminary results. BMC Microbiol 18, 164. https://doi.org/10.1186/s12866-018-1288-3</w:t>
      </w:r>
    </w:p>
    <w:p w14:paraId="2456E9C1" w14:textId="77777777" w:rsidR="00A027E3" w:rsidRPr="00A027E3" w:rsidRDefault="00A027E3" w:rsidP="00A027E3">
      <w:pPr>
        <w:pStyle w:val="Bibliography"/>
      </w:pPr>
      <w:r w:rsidRPr="00A027E3">
        <w:t>Mann, A.E., Mitchell, E.A., Zhang, Y., Curtis-Robles, R., Thapa, S., Hamer, S.A., Allen, M.S., 2020. Comparison of the Bacterial Gut Microbiome of North American Triatoma spp. With and Without Trypanosoma cruzi. Frontiers in Microbiology 11. https://doi.org/10.3389/fmicb.2020.00364</w:t>
      </w:r>
    </w:p>
    <w:p w14:paraId="3552694E" w14:textId="77777777" w:rsidR="00A027E3" w:rsidRPr="00A027E3" w:rsidRDefault="00A027E3" w:rsidP="00A027E3">
      <w:pPr>
        <w:pStyle w:val="Bibliography"/>
      </w:pPr>
      <w:r w:rsidRPr="00A027E3">
        <w:t>Martin, M., 2011. Cutadapt removes adapter sequences from high-throughput sequencing reads.</w:t>
      </w:r>
    </w:p>
    <w:p w14:paraId="359EA729" w14:textId="77777777" w:rsidR="00A027E3" w:rsidRPr="00A027E3" w:rsidRDefault="00A027E3" w:rsidP="00A027E3">
      <w:pPr>
        <w:pStyle w:val="Bibliography"/>
      </w:pPr>
      <w:r w:rsidRPr="00A027E3">
        <w:t>McDonald, D., Price, M.N., Goodrich, J., Nawrocki, E.P., DeSantis, T.Z., Probst, A., Andersen, G.L., Knight, R., Hugenholtz, P., 2012. An improved Greengenes taxonomy with explicit ranks for ecological and evolutionary analyses of bacteria and archaea. ISME J 6, 610–618. https://doi.org/10.1038/ismej.2011.139</w:t>
      </w:r>
    </w:p>
    <w:p w14:paraId="227F90DC" w14:textId="77777777" w:rsidR="00A027E3" w:rsidRPr="00EA2A72" w:rsidRDefault="00A027E3" w:rsidP="00A027E3">
      <w:pPr>
        <w:pStyle w:val="Bibliography"/>
        <w:rPr>
          <w:lang w:val="es-ES"/>
          <w:rPrChange w:id="177" w:author="Jennifer Peterson" w:date="2022-09-20T13:33:00Z">
            <w:rPr/>
          </w:rPrChange>
        </w:rPr>
      </w:pPr>
      <w:r w:rsidRPr="00A027E3">
        <w:t xml:space="preserve">McMurdie, P.J., Holmes, S., 2013. phyloseq: An R Package for Reproducible Interactive Analysis and Graphics of Microbiome Census Data. </w:t>
      </w:r>
      <w:r w:rsidRPr="00EA2A72">
        <w:rPr>
          <w:lang w:val="es-ES"/>
          <w:rPrChange w:id="178" w:author="Jennifer Peterson" w:date="2022-09-20T13:33:00Z">
            <w:rPr/>
          </w:rPrChange>
        </w:rPr>
        <w:t>PLoS ONE 8, e61217. https://doi.org/10.1371/journal.pone.0061217</w:t>
      </w:r>
    </w:p>
    <w:p w14:paraId="12E50DE8" w14:textId="77777777" w:rsidR="00A027E3" w:rsidRPr="00A027E3" w:rsidRDefault="00A027E3" w:rsidP="00A027E3">
      <w:pPr>
        <w:pStyle w:val="Bibliography"/>
      </w:pPr>
      <w:r w:rsidRPr="00EA2A72">
        <w:rPr>
          <w:lang w:val="es-ES"/>
          <w:rPrChange w:id="179" w:author="Jennifer Peterson" w:date="2022-09-20T13:33:00Z">
            <w:rPr/>
          </w:rPrChange>
        </w:rPr>
        <w:t xml:space="preserve">Montoya-Porras, L.M., Omar, T.-C., Alzate, J.F., Moreno-Herrera, C.X., Cadavid-Restrepo, G.E., 2018. </w:t>
      </w:r>
      <w:r w:rsidRPr="00A027E3">
        <w:t>16S rRNA gene amplicon sequencing reveals dominance of Actinobacteria in Rhodnius pallescens compared to Triatoma maculata midgut microbiota in natural populations of vector insects from Colombia. Acta Tropica 178, 327–332. https://doi.org/10.1016/j.actatropica.2017.11.004</w:t>
      </w:r>
    </w:p>
    <w:p w14:paraId="785349C8" w14:textId="77777777" w:rsidR="00A027E3" w:rsidRPr="00A027E3" w:rsidRDefault="00A027E3" w:rsidP="00A027E3">
      <w:pPr>
        <w:pStyle w:val="Bibliography"/>
      </w:pPr>
      <w:r w:rsidRPr="00A027E3">
        <w:t>Murillo, T., Schneider, D., Fichtel, C., Daniel, R., 2022. Dietary shifts and social interactions drive temporal fluctuations of the gut microbiome from wild redfronted lemurs. ISME COMMUN. 2, 3. https://doi.org/10.1038/s43705-021-00086-0</w:t>
      </w:r>
    </w:p>
    <w:p w14:paraId="2E4268F4" w14:textId="77777777" w:rsidR="00A027E3" w:rsidRPr="00A027E3" w:rsidRDefault="00A027E3" w:rsidP="00A027E3">
      <w:pPr>
        <w:pStyle w:val="Bibliography"/>
      </w:pPr>
      <w:r w:rsidRPr="00A027E3">
        <w:t>Muturi, E.J., Njoroge, T.M., Dunlap, C., Cáceres, C.E., 2021. Blood meal source and mixed blood-feeding influence gut bacterial community composition in Aedes aegypti. Parasites Vectors 14, 83. https://doi.org/10.1186/s13071-021-04579-8</w:t>
      </w:r>
    </w:p>
    <w:p w14:paraId="44C136AD" w14:textId="77777777" w:rsidR="00A027E3" w:rsidRPr="00A027E3" w:rsidRDefault="00A027E3" w:rsidP="00A027E3">
      <w:pPr>
        <w:pStyle w:val="Bibliography"/>
      </w:pPr>
      <w:r w:rsidRPr="00A027E3">
        <w:t>Noireau, F., Abad-Franch, F., Valente, S.A., Dias-Lima, A., Lopes, C.M., Cunha, V., Valente, V.C., Palomeque, F.S., Carvalho-Pinto, C.J. de, Sherlock, Í., Aguilar, M., Steindel, M., Grisard, E.C., Jurberg, J., 2002. Trapping Triatominae in Silvatic Habitats. Memórias do Instituto Oswaldo Cruz 97, 61–63. https://doi.org/10.1590/S0074-02762002000100009</w:t>
      </w:r>
    </w:p>
    <w:p w14:paraId="435B631D" w14:textId="77777777" w:rsidR="00A027E3" w:rsidRPr="00A027E3" w:rsidRDefault="00A027E3" w:rsidP="00A027E3">
      <w:pPr>
        <w:pStyle w:val="Bibliography"/>
      </w:pPr>
      <w:r w:rsidRPr="00A027E3">
        <w:t>Ohbayashi, T., Mergaert, P., Kikuchi, Y., 2020. Host-symbiont specificity in insects: Underpinning mechanisms and evolution, in: Advances in Insect Physiology. Elsevier, pp. 27–62. https://doi.org/10.1016/bs.aiip.2020.03.002</w:t>
      </w:r>
    </w:p>
    <w:p w14:paraId="23F62854" w14:textId="77777777" w:rsidR="00A027E3" w:rsidRPr="00A027E3" w:rsidRDefault="00A027E3" w:rsidP="00A027E3">
      <w:pPr>
        <w:pStyle w:val="Bibliography"/>
      </w:pPr>
      <w:r w:rsidRPr="00A027E3">
        <w:t>Onyango, G.M., Bialosuknia, M.S., Payne, F.A., Mathias, N., Ciota, T.A., Kramer, D.L., 2020. Increase in temperature enriches heat tolerant taxa in Aedes aegypti midguts. Sci Rep 10, 19135. https://doi.org/10.1038/s41598-020-76188-x</w:t>
      </w:r>
    </w:p>
    <w:p w14:paraId="3575DB5C" w14:textId="77777777" w:rsidR="00A027E3" w:rsidRPr="00EA2A72" w:rsidRDefault="00A027E3" w:rsidP="00A027E3">
      <w:pPr>
        <w:pStyle w:val="Bibliography"/>
        <w:rPr>
          <w:lang w:val="es-ES"/>
          <w:rPrChange w:id="180" w:author="Jennifer Peterson" w:date="2022-09-20T13:33:00Z">
            <w:rPr/>
          </w:rPrChange>
        </w:rPr>
      </w:pPr>
      <w:r w:rsidRPr="00A027E3">
        <w:lastRenderedPageBreak/>
        <w:t xml:space="preserve">Orantes, L.C., Monroy, C., Dorn, P.L., Stevens, L., Rizzo, D.M., Morrissey, L., Hanley, J.P., Rodas, A.G., Richards, B., Wallin, K.F., Helms Cahan, S., 2018. Uncovering vector, parasite, blood meal and microbiome patterns from mixed-DNA specimens of the Chagas disease vector Triatoma dimidiata. </w:t>
      </w:r>
      <w:r w:rsidRPr="00EA2A72">
        <w:rPr>
          <w:lang w:val="es-ES"/>
          <w:rPrChange w:id="181" w:author="Jennifer Peterson" w:date="2022-09-20T13:33:00Z">
            <w:rPr/>
          </w:rPrChange>
        </w:rPr>
        <w:t>PLoS Negl Trop Dis 12, e0006730. https://doi.org/10.1371/journal.pntd.0006730</w:t>
      </w:r>
    </w:p>
    <w:p w14:paraId="056D1EC9" w14:textId="77777777" w:rsidR="00A027E3" w:rsidRPr="00EA2A72" w:rsidRDefault="00A027E3" w:rsidP="00A027E3">
      <w:pPr>
        <w:pStyle w:val="Bibliography"/>
        <w:rPr>
          <w:lang w:val="es-ES"/>
          <w:rPrChange w:id="182" w:author="Jennifer Peterson" w:date="2022-09-20T13:33:00Z">
            <w:rPr/>
          </w:rPrChange>
        </w:rPr>
      </w:pPr>
      <w:r w:rsidRPr="00EA2A72">
        <w:rPr>
          <w:lang w:val="es-ES"/>
          <w:rPrChange w:id="183" w:author="Jennifer Peterson" w:date="2022-09-20T13:33:00Z">
            <w:rPr/>
          </w:rPrChange>
        </w:rPr>
        <w:t xml:space="preserve">Osei-Poku, J., Mbogo, C.M., Palmer, W.J., Jiggins, F.M., 2012. </w:t>
      </w:r>
      <w:r w:rsidRPr="00A027E3">
        <w:t xml:space="preserve">Deep sequencing reveals extensive variation in the gut microbiota of wild mosquitoes from Kenya. </w:t>
      </w:r>
      <w:r w:rsidRPr="00EA2A72">
        <w:rPr>
          <w:lang w:val="es-ES"/>
          <w:rPrChange w:id="184" w:author="Jennifer Peterson" w:date="2022-09-20T13:33:00Z">
            <w:rPr/>
          </w:rPrChange>
        </w:rPr>
        <w:t>Molecular Ecology 21, 5138–5150. https://doi.org/10.1111/j.1365-294X.2012.05759.x</w:t>
      </w:r>
    </w:p>
    <w:p w14:paraId="4642A7A3" w14:textId="77777777" w:rsidR="00A027E3" w:rsidRPr="00A027E3" w:rsidRDefault="00A027E3" w:rsidP="00A027E3">
      <w:pPr>
        <w:pStyle w:val="Bibliography"/>
      </w:pPr>
      <w:r w:rsidRPr="00EA2A72">
        <w:rPr>
          <w:lang w:val="es-ES"/>
          <w:rPrChange w:id="185" w:author="Jennifer Peterson" w:date="2022-09-20T13:33:00Z">
            <w:rPr/>
          </w:rPrChange>
        </w:rPr>
        <w:t xml:space="preserve">Padukone, A., 2016. </w:t>
      </w:r>
      <w:r w:rsidRPr="00A027E3">
        <w:t>Relationships between Microhabitat Characteristics and the Abundance of a Chagas disease vector, Rhodnius pallescens, in Central Panama. Unpublished Undergraduate Thesis.</w:t>
      </w:r>
    </w:p>
    <w:p w14:paraId="0625EEE9" w14:textId="77777777" w:rsidR="00A027E3" w:rsidRPr="00A027E3" w:rsidRDefault="00A027E3" w:rsidP="00A027E3">
      <w:pPr>
        <w:pStyle w:val="Bibliography"/>
      </w:pPr>
      <w:r w:rsidRPr="00A027E3">
        <w:t>Pielou, E., 1966. The measurement of diversity in different types of biological collections. Journal of Theoretical Biology 13, 131–144. https://doi.org/10.1016/0022-5193(66)90013-0</w:t>
      </w:r>
    </w:p>
    <w:p w14:paraId="784B1A30" w14:textId="77777777" w:rsidR="00A027E3" w:rsidRPr="00A027E3" w:rsidRDefault="00A027E3" w:rsidP="00A027E3">
      <w:pPr>
        <w:pStyle w:val="Bibliography"/>
      </w:pPr>
      <w:r w:rsidRPr="00A027E3">
        <w:t>Price, M.N., Dehal, P.S., Arkin, A.P., 2010. FastTree 2 – Approximately Maximum-Likelihood Trees for Large Alignments. PLoS ONE 5, e9490. https://doi.org/10.1371/journal.pone.0009490</w:t>
      </w:r>
    </w:p>
    <w:p w14:paraId="74389075" w14:textId="77777777" w:rsidR="00A027E3" w:rsidRPr="00A027E3" w:rsidRDefault="00A027E3" w:rsidP="00A027E3">
      <w:pPr>
        <w:pStyle w:val="Bibliography"/>
      </w:pPr>
      <w:r w:rsidRPr="00A027E3">
        <w:t>R Core Team, 2022. R: A language and environment for statistical computing. R Foundation for Statistical Computing, Vienna, Austria.</w:t>
      </w:r>
    </w:p>
    <w:p w14:paraId="390ABD6F" w14:textId="77777777" w:rsidR="00A027E3" w:rsidRPr="00A027E3" w:rsidRDefault="00A027E3" w:rsidP="00A027E3">
      <w:pPr>
        <w:pStyle w:val="Bibliography"/>
      </w:pPr>
      <w:r w:rsidRPr="00A027E3">
        <w:t>René-Martellet, M., Minard, G., Massot, R., Tran Van, V., Valiente Moro, C., Chabanne, L., Mavingui, P., 2017. Bacterial microbiota associated with Rhipicephalus sanguineus (s.l.) ticks from France, Senegal and Arizona. Parasites Vectors 10, 416. https://doi.org/10.1186/s13071-017-2352-9</w:t>
      </w:r>
    </w:p>
    <w:p w14:paraId="6C121893" w14:textId="77777777" w:rsidR="00A027E3" w:rsidRPr="00A027E3" w:rsidRDefault="00A027E3" w:rsidP="00A027E3">
      <w:pPr>
        <w:pStyle w:val="Bibliography"/>
      </w:pPr>
      <w:r w:rsidRPr="00A027E3">
        <w:t>Rodríguez-Ruano, S.M., Škochová, V., Rego, R.O.M., Schmidt, J.O., Roachell, W., Hypša, V., Nováková, E., 2018. Microbiomes of North American Triatominae: The Grounds for Chagas Disease Epidemiology. Frontiers in Microbiology 9. https://doi.org/10.3389/fmicb.2018.01167</w:t>
      </w:r>
    </w:p>
    <w:p w14:paraId="0D45A3A9" w14:textId="77777777" w:rsidR="00A027E3" w:rsidRPr="00A027E3" w:rsidRDefault="00A027E3" w:rsidP="00A027E3">
      <w:pPr>
        <w:pStyle w:val="Bibliography"/>
      </w:pPr>
      <w:r w:rsidRPr="00A027E3">
        <w:t>Saldaña, A., Santamaría, A.M., Pineda, V., Vásquez, V., Gottdenker, N.L., Calzada, J.E., 2018. A darker chromatic variation of Rhodnius pallescens infected by specific genetic groups of Trypanosoma rangeli and Trypanosoma cruzi from Panama 1–6. https://doi.org/10.1186/s13071-018-3004-4</w:t>
      </w:r>
    </w:p>
    <w:p w14:paraId="43A43F5E" w14:textId="77777777" w:rsidR="00A027E3" w:rsidRPr="00EA2A72" w:rsidRDefault="00A027E3" w:rsidP="00A027E3">
      <w:pPr>
        <w:pStyle w:val="Bibliography"/>
        <w:rPr>
          <w:lang w:val="es-ES"/>
          <w:rPrChange w:id="186" w:author="Jennifer Peterson" w:date="2022-09-20T13:33:00Z">
            <w:rPr/>
          </w:rPrChange>
        </w:rPr>
      </w:pPr>
      <w:r w:rsidRPr="00EA2A72">
        <w:rPr>
          <w:lang w:val="es-ES"/>
          <w:rPrChange w:id="187" w:author="Jennifer Peterson" w:date="2022-09-20T13:33:00Z">
            <w:rPr/>
          </w:rPrChange>
        </w:rPr>
        <w:t xml:space="preserve">Santos, W.S., Gurgel-Gonçalves, R., Garcez, L.M., Abad-Franch, F., 2021. </w:t>
      </w:r>
      <w:r w:rsidRPr="00A027E3">
        <w:t xml:space="preserve">Deforestation effects on Attalea palms and their resident Rhodnius, vectors of Chagas disease, in eastern Amazonia. </w:t>
      </w:r>
      <w:r w:rsidRPr="00EA2A72">
        <w:rPr>
          <w:lang w:val="es-ES"/>
          <w:rPrChange w:id="188" w:author="Jennifer Peterson" w:date="2022-09-20T13:33:00Z">
            <w:rPr/>
          </w:rPrChange>
        </w:rPr>
        <w:t>PLoS ONE 16, e0252071. https://doi.org/10.1371/journal.pone.0252071</w:t>
      </w:r>
    </w:p>
    <w:p w14:paraId="0F1FE31A" w14:textId="77777777" w:rsidR="00A027E3" w:rsidRPr="00A027E3" w:rsidRDefault="00A027E3" w:rsidP="00A027E3">
      <w:pPr>
        <w:pStyle w:val="Bibliography"/>
      </w:pPr>
      <w:r w:rsidRPr="00EA2A72">
        <w:rPr>
          <w:lang w:val="es-ES"/>
          <w:rPrChange w:id="189" w:author="Jennifer Peterson" w:date="2022-09-20T13:33:00Z">
            <w:rPr/>
          </w:rPrChange>
        </w:rPr>
        <w:t xml:space="preserve">Schmidt, K., Engel, P., 2021. </w:t>
      </w:r>
      <w:r w:rsidRPr="00A027E3">
        <w:t>Mechanisms underlying gut microbiota–host interactions in insects. Journal of Experimental Biology 224, jeb207696. https://doi.org/10.1242/jeb.207696</w:t>
      </w:r>
    </w:p>
    <w:p w14:paraId="555809C7" w14:textId="77777777" w:rsidR="00A027E3" w:rsidRPr="00A027E3" w:rsidRDefault="00A027E3" w:rsidP="00A027E3">
      <w:pPr>
        <w:pStyle w:val="Bibliography"/>
      </w:pPr>
      <w:r w:rsidRPr="00A027E3">
        <w:t>Shannon, C., 1948. A Mathematical Theory of Communication. The Bell System Technical Journal 379–423. https://doi.org/10.1002/j.1538-7305.1948.tb01338.x.</w:t>
      </w:r>
    </w:p>
    <w:p w14:paraId="2D7BED03" w14:textId="77777777" w:rsidR="00A027E3" w:rsidRPr="00A027E3" w:rsidRDefault="00A027E3" w:rsidP="00A027E3">
      <w:pPr>
        <w:pStyle w:val="Bibliography"/>
      </w:pPr>
      <w:r w:rsidRPr="00A027E3">
        <w:t>Swei, A., Kwan, J.Y., 2017. Tick microbiome and pathogen acquisition altered by host blood meal. The ISME Journal 11, 813–816. https://doi.org/10.1038/ismej.2016.152</w:t>
      </w:r>
    </w:p>
    <w:p w14:paraId="06405E24" w14:textId="77777777" w:rsidR="00A027E3" w:rsidRPr="00A027E3" w:rsidRDefault="00A027E3" w:rsidP="00A027E3">
      <w:pPr>
        <w:pStyle w:val="Bibliography"/>
      </w:pPr>
      <w:r w:rsidRPr="00A027E3">
        <w:t>Waltmann, A., Willcox, A.C., Balasubramanian, S., Borrini Mayori, K., Mendoza Guerrero, S., Salazar Sanchez, R.S., Roach, J., Condori Pino, C., Gilman, R.H., Bern, C., Juliano, J.J., Levy, M.Z., Meshnick, S.R., Bowman, N.M., 2019. Hindgut microbiota in laboratory-reared and wild Triatoma infestans. PLoS Negl Trop Dis 13, e0007383. https://doi.org/10.1371/journal.pntd.0007383</w:t>
      </w:r>
    </w:p>
    <w:p w14:paraId="6E683A95" w14:textId="77777777" w:rsidR="00A027E3" w:rsidRPr="00A027E3" w:rsidRDefault="00A027E3" w:rsidP="00A027E3">
      <w:pPr>
        <w:pStyle w:val="Bibliography"/>
      </w:pPr>
      <w:r w:rsidRPr="00A027E3">
        <w:lastRenderedPageBreak/>
        <w:t>Wickham, H., 2009. ggplot2: Elegant Graphics for Data Analysis. Springer New York, New York, NY. https://doi.org/10.1007/978-0-387-98141-3</w:t>
      </w:r>
    </w:p>
    <w:p w14:paraId="2F9C461D" w14:textId="77777777" w:rsidR="00A027E3" w:rsidRPr="00A027E3" w:rsidRDefault="00A027E3" w:rsidP="00A027E3">
      <w:pPr>
        <w:pStyle w:val="Bibliography"/>
      </w:pPr>
      <w:r w:rsidRPr="00A027E3">
        <w:t>Wilson, A.C.C., 2020. Regulation of an insect symbiosis, in: Advances in Insect Physiology. Elsevier, pp. 207–232. https://doi.org/10.1016/bs.aiip.2020.04.004</w:t>
      </w:r>
    </w:p>
    <w:p w14:paraId="193A943D" w14:textId="77777777" w:rsidR="00A027E3" w:rsidRPr="00A027E3" w:rsidRDefault="00A027E3" w:rsidP="00A027E3">
      <w:pPr>
        <w:pStyle w:val="Bibliography"/>
      </w:pPr>
      <w:r w:rsidRPr="00A027E3">
        <w:t>Yadav, K.K., Chandel, K., Bora, A., Veer, V., 2015. Isolation and characterization of Dietzia maris from midgut of Aedes albopictus: A suitable candidate for paratransgenesis. International Journal of Mosquito Research 6.</w:t>
      </w:r>
    </w:p>
    <w:p w14:paraId="7755A97F" w14:textId="77777777" w:rsidR="00A027E3" w:rsidRPr="00A027E3" w:rsidRDefault="00A027E3" w:rsidP="00A027E3">
      <w:pPr>
        <w:pStyle w:val="Bibliography"/>
      </w:pPr>
      <w:r w:rsidRPr="00A027E3">
        <w:t>Yun, J.-H., Roh, S.W., Whon, T.W., Jung, M.-J., Kim, M.-S., Park, D.-S., Yoon, C., Nam, Y.-D., Kim, Y.-J., Choi, J.-H., Kim, J.-Y., Shin, N.-R., Kim, S.-H., Lee, W.-J., Bae, J.-W., 2014. Insect Gut Bacterial Diversity Determined by Environmental Habitat, Diet, Developmental Stage, and Phylogeny of Host. Applied and Environmental Microbiology 80, 5254–5264. https://doi.org/10.1128/AEM.01226-14</w:t>
      </w:r>
    </w:p>
    <w:p w14:paraId="2C5455F7" w14:textId="77777777" w:rsidR="00A027E3" w:rsidRPr="00A027E3" w:rsidRDefault="00A027E3" w:rsidP="00A027E3">
      <w:pPr>
        <w:pStyle w:val="Bibliography"/>
      </w:pPr>
      <w:r w:rsidRPr="00A027E3">
        <w:t>Zouache, K., Raharimalala, F.N., Raquin, V., Tran-Van, V., Raveloson, L.H.R., Ravelonandro, P., Mavingui, P., 2011. Bacterial diversity of field-caught mosquitoes, Aedes albopictus and Aedes aegypti, from different geographic regions of Madagascar. FEMS Microbiology Ecology 75, 377–389. https://doi.org/10.1111/j.1574-6941.2010.01012.x</w:t>
      </w:r>
    </w:p>
    <w:p w14:paraId="00603729" w14:textId="1FD047A7" w:rsidR="009952DF" w:rsidRPr="001005DA" w:rsidRDefault="009952DF" w:rsidP="00080CCD">
      <w:pPr>
        <w:spacing w:line="480" w:lineRule="auto"/>
      </w:pPr>
      <w:r>
        <w:fldChar w:fldCharType="end"/>
      </w:r>
    </w:p>
    <w:sectPr w:rsidR="009952DF" w:rsidRPr="001005DA" w:rsidSect="00B27F53">
      <w:footerReference w:type="even" r:id="rId14"/>
      <w:footerReference w:type="default" r:id="rId15"/>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nnifer Peterson" w:date="2022-09-20T13:40:00Z" w:initials="JP">
    <w:p w14:paraId="21FE818F" w14:textId="77777777" w:rsidR="008F4FF3" w:rsidRDefault="008F4FF3" w:rsidP="00274443">
      <w:r>
        <w:rPr>
          <w:rStyle w:val="CommentReference"/>
        </w:rPr>
        <w:annotationRef/>
      </w:r>
      <w:r>
        <w:rPr>
          <w:rFonts w:eastAsiaTheme="minorHAnsi" w:cstheme="minorBidi"/>
          <w:sz w:val="20"/>
          <w:szCs w:val="20"/>
        </w:rPr>
        <w:t>Kaylee- it is unusual to have an abstract in the beginning of a thesis chapter. At least for me, there was just one abstract that came at the beginning of the whole dissertation. Did they specify that you needed an abstract for each chapter?</w:t>
      </w:r>
    </w:p>
  </w:comment>
  <w:comment w:id="15" w:author="Jennifer Peterson" w:date="2022-09-20T13:45:00Z" w:initials="JP">
    <w:p w14:paraId="5494F18E" w14:textId="77777777" w:rsidR="0056713F" w:rsidRDefault="0056713F" w:rsidP="00BB45CD">
      <w:r>
        <w:rPr>
          <w:rStyle w:val="CommentReference"/>
        </w:rPr>
        <w:annotationRef/>
      </w:r>
      <w:r>
        <w:rPr>
          <w:rFonts w:eastAsiaTheme="minorHAnsi" w:cstheme="minorBidi"/>
          <w:sz w:val="20"/>
          <w:szCs w:val="20"/>
        </w:rPr>
        <w:t xml:space="preserve">Are you really looking at HOW land use change impacts the microbiome, or are you looking more at associations between land use change and the microbiome. It is important to be really specific with word choice and think about what each word choice conveys. </w:t>
      </w:r>
    </w:p>
  </w:comment>
  <w:comment w:id="28" w:author="Jennifer Peterson" w:date="2022-09-20T13:47:00Z" w:initials="JP">
    <w:p w14:paraId="2FDE4871" w14:textId="77777777" w:rsidR="0068395F" w:rsidRDefault="0068395F" w:rsidP="00E62F45">
      <w:r>
        <w:rPr>
          <w:rStyle w:val="CommentReference"/>
        </w:rPr>
        <w:annotationRef/>
      </w:r>
      <w:r>
        <w:rPr>
          <w:rFonts w:eastAsiaTheme="minorHAnsi" w:cstheme="minorBidi"/>
          <w:sz w:val="20"/>
          <w:szCs w:val="20"/>
        </w:rPr>
        <w:t>Do you already say this in chapter 1? If so, no need to say it   in every chapter.</w:t>
      </w:r>
    </w:p>
  </w:comment>
  <w:comment w:id="29" w:author="Jennifer Peterson" w:date="2022-09-20T13:50:00Z" w:initials="JP">
    <w:p w14:paraId="585206D7" w14:textId="77777777" w:rsidR="00FD6A8C" w:rsidRDefault="00FD6A8C" w:rsidP="0007189B">
      <w:r>
        <w:rPr>
          <w:rStyle w:val="CommentReference"/>
        </w:rPr>
        <w:annotationRef/>
      </w:r>
      <w:r>
        <w:rPr>
          <w:rFonts w:eastAsiaTheme="minorHAnsi" w:cstheme="minorBidi"/>
          <w:sz w:val="20"/>
          <w:szCs w:val="20"/>
        </w:rPr>
        <w:t xml:space="preserve">Again- be deliberate about word choices- here as you have it written, it sounds as if you sequenced the diversity. How do you sequence diversity? Can diversity be sequenced? Or is it more an outcome that you investigate using sequencing as a tool? So, would it be more precise to say that you sequenced the bacteria genera to investigate the diversity? </w:t>
      </w:r>
    </w:p>
  </w:comment>
  <w:comment w:id="33" w:author="Jennifer Peterson" w:date="2022-09-20T13:48:00Z" w:initials="JP">
    <w:p w14:paraId="34A1BC9B" w14:textId="06A57119" w:rsidR="0068395F" w:rsidRDefault="0068395F" w:rsidP="00371859">
      <w:r>
        <w:rPr>
          <w:rStyle w:val="CommentReference"/>
        </w:rPr>
        <w:annotationRef/>
      </w:r>
      <w:r>
        <w:rPr>
          <w:rFonts w:eastAsiaTheme="minorHAnsi" w:cstheme="minorBidi"/>
          <w:sz w:val="20"/>
          <w:szCs w:val="20"/>
        </w:rPr>
        <w:t>you know the sample size, so it’s a capital N. lower case n is when you are not sure.</w:t>
      </w:r>
    </w:p>
  </w:comment>
  <w:comment w:id="37" w:author="Jennifer Peterson" w:date="2022-09-20T13:49:00Z" w:initials="JP">
    <w:p w14:paraId="3C2A813A" w14:textId="77777777" w:rsidR="00FD6A8C" w:rsidRDefault="00FD6A8C" w:rsidP="00DA5AC2">
      <w:r>
        <w:rPr>
          <w:rStyle w:val="CommentReference"/>
        </w:rPr>
        <w:annotationRef/>
      </w:r>
      <w:r>
        <w:rPr>
          <w:rFonts w:eastAsiaTheme="minorHAnsi" w:cstheme="minorBidi"/>
          <w:sz w:val="20"/>
          <w:szCs w:val="20"/>
        </w:rPr>
        <w:t>Numbers under 10 get written out.</w:t>
      </w:r>
    </w:p>
    <w:p w14:paraId="157D461E" w14:textId="77777777" w:rsidR="00FD6A8C" w:rsidRDefault="00FD6A8C" w:rsidP="00DA5AC2"/>
  </w:comment>
  <w:comment w:id="48" w:author="Jennifer Peterson" w:date="2022-09-20T13:55:00Z" w:initials="JP">
    <w:p w14:paraId="1365BE4D" w14:textId="77777777" w:rsidR="00CE3F5F" w:rsidRDefault="00CE3F5F" w:rsidP="00E529F8">
      <w:r>
        <w:rPr>
          <w:rStyle w:val="CommentReference"/>
        </w:rPr>
        <w:annotationRef/>
      </w:r>
      <w:r>
        <w:rPr>
          <w:rFonts w:eastAsiaTheme="minorHAnsi" w:cstheme="minorBidi"/>
          <w:sz w:val="20"/>
          <w:szCs w:val="20"/>
        </w:rPr>
        <w:t>You already said this above- be mindful of repetition.</w:t>
      </w:r>
    </w:p>
  </w:comment>
  <w:comment w:id="58" w:author="Jennifer Peterson" w:date="2022-09-20T14:14:00Z" w:initials="JP">
    <w:p w14:paraId="123A7090" w14:textId="77777777" w:rsidR="00CE6C8A" w:rsidRDefault="00CE6C8A" w:rsidP="007975A1">
      <w:r>
        <w:rPr>
          <w:rStyle w:val="CommentReference"/>
        </w:rPr>
        <w:annotationRef/>
      </w:r>
      <w:r>
        <w:rPr>
          <w:rFonts w:eastAsiaTheme="minorHAnsi" w:cstheme="minorBidi"/>
          <w:sz w:val="20"/>
          <w:szCs w:val="20"/>
        </w:rPr>
        <w:t>do you introduce us to gut symbionts in chapter 1? If you do, get rid of this. If this is the 1st introduction to gut symbionts, we need to unpack this sentence and give examples.</w:t>
      </w:r>
    </w:p>
  </w:comment>
  <w:comment w:id="83" w:author="Jennifer Peterson" w:date="2022-09-20T14:16:00Z" w:initials="JP">
    <w:p w14:paraId="6C903CFE" w14:textId="77777777" w:rsidR="00683C87" w:rsidRDefault="00683C87" w:rsidP="00D120D0">
      <w:r>
        <w:rPr>
          <w:rStyle w:val="CommentReference"/>
        </w:rPr>
        <w:annotationRef/>
      </w:r>
      <w:r>
        <w:rPr>
          <w:rFonts w:eastAsiaTheme="minorHAnsi" w:cstheme="minorBidi"/>
          <w:sz w:val="20"/>
          <w:szCs w:val="20"/>
        </w:rPr>
        <w:t>what do you mean by ‘species identity’</w:t>
      </w:r>
    </w:p>
  </w:comment>
  <w:comment w:id="89" w:author="Jennifer Peterson" w:date="2022-09-20T14:25:00Z" w:initials="JP">
    <w:p w14:paraId="1752A31B" w14:textId="77777777" w:rsidR="00860C6F" w:rsidRDefault="00860C6F" w:rsidP="00B46F3C">
      <w:r>
        <w:rPr>
          <w:rStyle w:val="CommentReference"/>
        </w:rPr>
        <w:annotationRef/>
      </w:r>
      <w:r>
        <w:rPr>
          <w:rFonts w:eastAsiaTheme="minorHAnsi" w:cstheme="minorBidi"/>
          <w:sz w:val="20"/>
          <w:szCs w:val="20"/>
        </w:rPr>
        <w:t>I don’t see how this sentence flows out of the previous sentence. Remember that this shouldn’t read like a laundry list of topics- there needs to be connection and natural progression of ideas.</w:t>
      </w:r>
    </w:p>
  </w:comment>
  <w:comment w:id="94" w:author="Jennifer Peterson" w:date="2022-09-20T14:25:00Z" w:initials="JP">
    <w:p w14:paraId="71F0BF2B" w14:textId="77777777" w:rsidR="00860C6F" w:rsidRDefault="00860C6F" w:rsidP="0013069F">
      <w:r>
        <w:rPr>
          <w:rStyle w:val="CommentReference"/>
        </w:rPr>
        <w:annotationRef/>
      </w:r>
      <w:r>
        <w:rPr>
          <w:rFonts w:eastAsiaTheme="minorHAnsi" w:cstheme="minorBidi"/>
          <w:sz w:val="20"/>
          <w:szCs w:val="20"/>
        </w:rPr>
        <w:t xml:space="preserve">So what? </w:t>
      </w:r>
    </w:p>
  </w:comment>
  <w:comment w:id="97" w:author="Kaylee  Arnold" w:date="2022-08-19T07:51:00Z" w:initials="">
    <w:p w14:paraId="00000054" w14:textId="6CC479FF" w:rsidR="00113DB6" w:rsidRDefault="00F15E5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Include Li citation</w:t>
      </w:r>
    </w:p>
  </w:comment>
  <w:comment w:id="105" w:author="Kaylee  Arnold" w:date="2022-09-07T02:33:00Z" w:initials="KA">
    <w:p w14:paraId="496C64B4" w14:textId="0DACBA71" w:rsidR="006025F8" w:rsidRDefault="006025F8">
      <w:pPr>
        <w:pStyle w:val="CommentText"/>
      </w:pPr>
      <w:r>
        <w:rPr>
          <w:rStyle w:val="CommentReference"/>
        </w:rPr>
        <w:annotationRef/>
      </w:r>
      <w:r>
        <w:t xml:space="preserve">Add </w:t>
      </w:r>
      <w:r w:rsidR="007F08CE">
        <w:t>letters to figure</w:t>
      </w:r>
    </w:p>
  </w:comment>
  <w:comment w:id="140" w:author="Kaylee  Arnold" w:date="2022-09-13T13:40:00Z" w:initials="KA">
    <w:p w14:paraId="78955E3C" w14:textId="7BC7F90C" w:rsidR="000750D4" w:rsidRDefault="000750D4">
      <w:pPr>
        <w:pStyle w:val="CommentText"/>
      </w:pPr>
      <w:r>
        <w:rPr>
          <w:rStyle w:val="CommentReference"/>
        </w:rPr>
        <w:annotationRef/>
      </w:r>
      <w:r>
        <w:t>Check for pairwise p value</w:t>
      </w:r>
    </w:p>
  </w:comment>
  <w:comment w:id="150" w:author="Kaylee  Arnold" w:date="2022-09-13T06:07:00Z" w:initials="KA">
    <w:p w14:paraId="685F62F4" w14:textId="0D03F81C" w:rsidR="006E4AE4" w:rsidRDefault="006E4AE4">
      <w:pPr>
        <w:pStyle w:val="CommentText"/>
      </w:pPr>
      <w:r>
        <w:rPr>
          <w:rStyle w:val="CommentReference"/>
        </w:rPr>
        <w:annotationRef/>
      </w:r>
      <w:r w:rsidR="003A0F03">
        <w:rPr>
          <w:rStyle w:val="CommentReference"/>
        </w:rPr>
        <w:t>Need to reanalyze data per Liz.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E818F" w15:done="0"/>
  <w15:commentEx w15:paraId="5494F18E" w15:done="0"/>
  <w15:commentEx w15:paraId="2FDE4871" w15:done="0"/>
  <w15:commentEx w15:paraId="585206D7" w15:done="0"/>
  <w15:commentEx w15:paraId="34A1BC9B" w15:done="0"/>
  <w15:commentEx w15:paraId="157D461E" w15:done="0"/>
  <w15:commentEx w15:paraId="1365BE4D" w15:done="0"/>
  <w15:commentEx w15:paraId="123A7090" w15:done="0"/>
  <w15:commentEx w15:paraId="6C903CFE" w15:done="0"/>
  <w15:commentEx w15:paraId="1752A31B" w15:done="0"/>
  <w15:commentEx w15:paraId="71F0BF2B" w15:done="0"/>
  <w15:commentEx w15:paraId="00000054" w15:done="0"/>
  <w15:commentEx w15:paraId="496C64B4" w15:done="0"/>
  <w15:commentEx w15:paraId="78955E3C" w15:done="0"/>
  <w15:commentEx w15:paraId="685F62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4162" w16cex:dateUtc="2022-09-20T23:40:00Z"/>
  <w16cex:commentExtensible w16cex:durableId="26D44269" w16cex:dateUtc="2022-09-20T23:45:00Z"/>
  <w16cex:commentExtensible w16cex:durableId="26D442F1" w16cex:dateUtc="2022-09-20T23:47:00Z"/>
  <w16cex:commentExtensible w16cex:durableId="26D443AF" w16cex:dateUtc="2022-09-20T23:50:00Z"/>
  <w16cex:commentExtensible w16cex:durableId="26D44337" w16cex:dateUtc="2022-09-20T23:48:00Z"/>
  <w16cex:commentExtensible w16cex:durableId="26D4436A" w16cex:dateUtc="2022-09-20T23:49:00Z"/>
  <w16cex:commentExtensible w16cex:durableId="26D444E9" w16cex:dateUtc="2022-09-20T23:55:00Z"/>
  <w16cex:commentExtensible w16cex:durableId="26D44935" w16cex:dateUtc="2022-09-21T00:14:00Z"/>
  <w16cex:commentExtensible w16cex:durableId="26D449CA" w16cex:dateUtc="2022-09-21T00:16:00Z"/>
  <w16cex:commentExtensible w16cex:durableId="26D44BC8" w16cex:dateUtc="2022-09-21T00:25:00Z"/>
  <w16cex:commentExtensible w16cex:durableId="26D44BE4" w16cex:dateUtc="2022-09-21T00:25:00Z"/>
  <w16cex:commentExtensible w16cex:durableId="26C28175" w16cex:dateUtc="2022-09-07T06:33:00Z"/>
  <w16cex:commentExtensible w16cex:durableId="26CB06E3" w16cex:dateUtc="2022-09-13T17:40:00Z"/>
  <w16cex:commentExtensible w16cex:durableId="26CA9CAA" w16cex:dateUtc="2022-09-13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E818F" w16cid:durableId="26D44162"/>
  <w16cid:commentId w16cid:paraId="5494F18E" w16cid:durableId="26D44269"/>
  <w16cid:commentId w16cid:paraId="2FDE4871" w16cid:durableId="26D442F1"/>
  <w16cid:commentId w16cid:paraId="585206D7" w16cid:durableId="26D443AF"/>
  <w16cid:commentId w16cid:paraId="34A1BC9B" w16cid:durableId="26D44337"/>
  <w16cid:commentId w16cid:paraId="157D461E" w16cid:durableId="26D4436A"/>
  <w16cid:commentId w16cid:paraId="1365BE4D" w16cid:durableId="26D444E9"/>
  <w16cid:commentId w16cid:paraId="123A7090" w16cid:durableId="26D44935"/>
  <w16cid:commentId w16cid:paraId="6C903CFE" w16cid:durableId="26D449CA"/>
  <w16cid:commentId w16cid:paraId="1752A31B" w16cid:durableId="26D44BC8"/>
  <w16cid:commentId w16cid:paraId="71F0BF2B" w16cid:durableId="26D44BE4"/>
  <w16cid:commentId w16cid:paraId="00000054" w16cid:durableId="26AF7680"/>
  <w16cid:commentId w16cid:paraId="496C64B4" w16cid:durableId="26C28175"/>
  <w16cid:commentId w16cid:paraId="78955E3C" w16cid:durableId="26CB06E3"/>
  <w16cid:commentId w16cid:paraId="685F62F4" w16cid:durableId="26CA9C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D3A7" w14:textId="77777777" w:rsidR="009F7BE5" w:rsidRDefault="009F7BE5" w:rsidP="00052F1E">
      <w:r>
        <w:separator/>
      </w:r>
    </w:p>
  </w:endnote>
  <w:endnote w:type="continuationSeparator" w:id="0">
    <w:p w14:paraId="50AF6A85" w14:textId="77777777" w:rsidR="009F7BE5" w:rsidRDefault="009F7BE5" w:rsidP="00052F1E">
      <w:r>
        <w:continuationSeparator/>
      </w:r>
    </w:p>
  </w:endnote>
  <w:endnote w:type="continuationNotice" w:id="1">
    <w:p w14:paraId="474853F1" w14:textId="77777777" w:rsidR="009F7BE5" w:rsidRDefault="009F7B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92E9" w14:textId="6C2B2F44" w:rsidR="00052F1E" w:rsidRDefault="00052F1E" w:rsidP="00BE13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AC61F11" w14:textId="77777777" w:rsidR="00052F1E" w:rsidRDefault="00052F1E" w:rsidP="00052F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0283477"/>
      <w:docPartObj>
        <w:docPartGallery w:val="Page Numbers (Bottom of Page)"/>
        <w:docPartUnique/>
      </w:docPartObj>
    </w:sdtPr>
    <w:sdtContent>
      <w:p w14:paraId="44AC529F" w14:textId="0DAF3D95" w:rsidR="00052F1E" w:rsidRDefault="00052F1E" w:rsidP="00BE13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79C5F6" w14:textId="77777777" w:rsidR="00052F1E" w:rsidRDefault="00052F1E" w:rsidP="00052F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73920" w14:textId="77777777" w:rsidR="009F7BE5" w:rsidRDefault="009F7BE5" w:rsidP="00052F1E">
      <w:r>
        <w:separator/>
      </w:r>
    </w:p>
  </w:footnote>
  <w:footnote w:type="continuationSeparator" w:id="0">
    <w:p w14:paraId="4FF46763" w14:textId="77777777" w:rsidR="009F7BE5" w:rsidRDefault="009F7BE5" w:rsidP="00052F1E">
      <w:r>
        <w:continuationSeparator/>
      </w:r>
    </w:p>
  </w:footnote>
  <w:footnote w:type="continuationNotice" w:id="1">
    <w:p w14:paraId="2040E137" w14:textId="77777777" w:rsidR="009F7BE5" w:rsidRDefault="009F7B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370"/>
    <w:multiLevelType w:val="hybridMultilevel"/>
    <w:tmpl w:val="F870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12FB6"/>
    <w:multiLevelType w:val="hybridMultilevel"/>
    <w:tmpl w:val="3CD2AF80"/>
    <w:lvl w:ilvl="0" w:tplc="73EA7452">
      <w:start w:val="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231F2"/>
    <w:multiLevelType w:val="multilevel"/>
    <w:tmpl w:val="BAEC8E3E"/>
    <w:lvl w:ilvl="0">
      <w:start w:val="4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E53CC"/>
    <w:multiLevelType w:val="hybridMultilevel"/>
    <w:tmpl w:val="307A3094"/>
    <w:lvl w:ilvl="0" w:tplc="710C7740">
      <w:start w:val="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C2475"/>
    <w:multiLevelType w:val="multilevel"/>
    <w:tmpl w:val="856E43C4"/>
    <w:lvl w:ilvl="0">
      <w:start w:val="5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B32C0"/>
    <w:multiLevelType w:val="hybridMultilevel"/>
    <w:tmpl w:val="7494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97581"/>
    <w:multiLevelType w:val="hybridMultilevel"/>
    <w:tmpl w:val="65AA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234AA9"/>
    <w:multiLevelType w:val="hybridMultilevel"/>
    <w:tmpl w:val="DAC8D0B6"/>
    <w:lvl w:ilvl="0" w:tplc="8AC66F9A">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40E91"/>
    <w:multiLevelType w:val="multilevel"/>
    <w:tmpl w:val="F1F4E4D0"/>
    <w:lvl w:ilvl="0">
      <w:start w:val="5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11436"/>
    <w:multiLevelType w:val="hybridMultilevel"/>
    <w:tmpl w:val="C9204648"/>
    <w:lvl w:ilvl="0" w:tplc="73EA7452">
      <w:start w:val="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E6CE4"/>
    <w:multiLevelType w:val="hybridMultilevel"/>
    <w:tmpl w:val="349A429A"/>
    <w:lvl w:ilvl="0" w:tplc="0F50CAEC">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036742">
    <w:abstractNumId w:val="2"/>
  </w:num>
  <w:num w:numId="2" w16cid:durableId="1667979240">
    <w:abstractNumId w:val="8"/>
  </w:num>
  <w:num w:numId="3" w16cid:durableId="295961404">
    <w:abstractNumId w:val="7"/>
  </w:num>
  <w:num w:numId="4" w16cid:durableId="1533151815">
    <w:abstractNumId w:val="4"/>
  </w:num>
  <w:num w:numId="5" w16cid:durableId="1551304788">
    <w:abstractNumId w:val="9"/>
  </w:num>
  <w:num w:numId="6" w16cid:durableId="960527649">
    <w:abstractNumId w:val="1"/>
  </w:num>
  <w:num w:numId="7" w16cid:durableId="1167750049">
    <w:abstractNumId w:val="3"/>
  </w:num>
  <w:num w:numId="8" w16cid:durableId="1944027057">
    <w:abstractNumId w:val="0"/>
  </w:num>
  <w:num w:numId="9" w16cid:durableId="1983536442">
    <w:abstractNumId w:val="5"/>
  </w:num>
  <w:num w:numId="10" w16cid:durableId="835997365">
    <w:abstractNumId w:val="6"/>
  </w:num>
  <w:num w:numId="11" w16cid:durableId="197128215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Peterson">
    <w15:presenceInfo w15:providerId="AD" w15:userId="S::lc22-0016@lclark.edu::c95817d9-68c2-4b78-b32d-f3719b53d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DB6"/>
    <w:rsid w:val="000037CB"/>
    <w:rsid w:val="00003F61"/>
    <w:rsid w:val="00004E22"/>
    <w:rsid w:val="000053F8"/>
    <w:rsid w:val="000060F6"/>
    <w:rsid w:val="00012159"/>
    <w:rsid w:val="000128C7"/>
    <w:rsid w:val="000135C8"/>
    <w:rsid w:val="0001379C"/>
    <w:rsid w:val="00013B22"/>
    <w:rsid w:val="000147A7"/>
    <w:rsid w:val="0001482D"/>
    <w:rsid w:val="00014BD3"/>
    <w:rsid w:val="00016D9C"/>
    <w:rsid w:val="00017528"/>
    <w:rsid w:val="000201D2"/>
    <w:rsid w:val="0002020B"/>
    <w:rsid w:val="000203CD"/>
    <w:rsid w:val="000222C6"/>
    <w:rsid w:val="000234D3"/>
    <w:rsid w:val="000239F5"/>
    <w:rsid w:val="0002578B"/>
    <w:rsid w:val="0002606A"/>
    <w:rsid w:val="000264E4"/>
    <w:rsid w:val="00027048"/>
    <w:rsid w:val="00027132"/>
    <w:rsid w:val="000278A8"/>
    <w:rsid w:val="00030EE5"/>
    <w:rsid w:val="00032A67"/>
    <w:rsid w:val="00035D75"/>
    <w:rsid w:val="0003663E"/>
    <w:rsid w:val="00041D09"/>
    <w:rsid w:val="00044885"/>
    <w:rsid w:val="00044A13"/>
    <w:rsid w:val="00044BB1"/>
    <w:rsid w:val="00050F3D"/>
    <w:rsid w:val="00052F1E"/>
    <w:rsid w:val="00054A9F"/>
    <w:rsid w:val="00054B97"/>
    <w:rsid w:val="00054E30"/>
    <w:rsid w:val="0005645A"/>
    <w:rsid w:val="00056B18"/>
    <w:rsid w:val="0005772F"/>
    <w:rsid w:val="00061B46"/>
    <w:rsid w:val="00061C6F"/>
    <w:rsid w:val="00062892"/>
    <w:rsid w:val="00063C55"/>
    <w:rsid w:val="00064AFB"/>
    <w:rsid w:val="00072771"/>
    <w:rsid w:val="000750D4"/>
    <w:rsid w:val="0007555F"/>
    <w:rsid w:val="00077B37"/>
    <w:rsid w:val="000805B7"/>
    <w:rsid w:val="00080CCD"/>
    <w:rsid w:val="00080DFF"/>
    <w:rsid w:val="00081C16"/>
    <w:rsid w:val="000915F7"/>
    <w:rsid w:val="00092034"/>
    <w:rsid w:val="000930A0"/>
    <w:rsid w:val="000946F2"/>
    <w:rsid w:val="00094771"/>
    <w:rsid w:val="00095E7A"/>
    <w:rsid w:val="000964C0"/>
    <w:rsid w:val="00097207"/>
    <w:rsid w:val="000A048E"/>
    <w:rsid w:val="000A0A9D"/>
    <w:rsid w:val="000A14BB"/>
    <w:rsid w:val="000A220D"/>
    <w:rsid w:val="000A3F41"/>
    <w:rsid w:val="000A4638"/>
    <w:rsid w:val="000A5AE3"/>
    <w:rsid w:val="000A7D40"/>
    <w:rsid w:val="000B02E8"/>
    <w:rsid w:val="000B1742"/>
    <w:rsid w:val="000B1911"/>
    <w:rsid w:val="000B28AF"/>
    <w:rsid w:val="000B2C0D"/>
    <w:rsid w:val="000B5882"/>
    <w:rsid w:val="000B5ADA"/>
    <w:rsid w:val="000B7B5F"/>
    <w:rsid w:val="000C20BD"/>
    <w:rsid w:val="000C272E"/>
    <w:rsid w:val="000C3A5D"/>
    <w:rsid w:val="000C3F19"/>
    <w:rsid w:val="000D07CF"/>
    <w:rsid w:val="000D07F2"/>
    <w:rsid w:val="000D1191"/>
    <w:rsid w:val="000D1B4C"/>
    <w:rsid w:val="000D1DC1"/>
    <w:rsid w:val="000D7851"/>
    <w:rsid w:val="000E113F"/>
    <w:rsid w:val="000E2241"/>
    <w:rsid w:val="000E5013"/>
    <w:rsid w:val="000E561C"/>
    <w:rsid w:val="000E7034"/>
    <w:rsid w:val="000E768B"/>
    <w:rsid w:val="000F03A5"/>
    <w:rsid w:val="000F170C"/>
    <w:rsid w:val="000F426F"/>
    <w:rsid w:val="000F54A9"/>
    <w:rsid w:val="000F57C4"/>
    <w:rsid w:val="000F6ABF"/>
    <w:rsid w:val="000F74E5"/>
    <w:rsid w:val="000F7A7A"/>
    <w:rsid w:val="001000D6"/>
    <w:rsid w:val="001005DA"/>
    <w:rsid w:val="00102670"/>
    <w:rsid w:val="001031A9"/>
    <w:rsid w:val="001063AC"/>
    <w:rsid w:val="0011099E"/>
    <w:rsid w:val="0011204B"/>
    <w:rsid w:val="00113DB6"/>
    <w:rsid w:val="0011425F"/>
    <w:rsid w:val="00115AE8"/>
    <w:rsid w:val="00115ED2"/>
    <w:rsid w:val="00117E39"/>
    <w:rsid w:val="001203F4"/>
    <w:rsid w:val="0012165C"/>
    <w:rsid w:val="00121B0D"/>
    <w:rsid w:val="00122412"/>
    <w:rsid w:val="0012598E"/>
    <w:rsid w:val="00126567"/>
    <w:rsid w:val="0012680C"/>
    <w:rsid w:val="001272FF"/>
    <w:rsid w:val="00127BD7"/>
    <w:rsid w:val="0013047E"/>
    <w:rsid w:val="001329EA"/>
    <w:rsid w:val="001335BF"/>
    <w:rsid w:val="00133A00"/>
    <w:rsid w:val="00134EDF"/>
    <w:rsid w:val="001367B7"/>
    <w:rsid w:val="001411CB"/>
    <w:rsid w:val="00141D58"/>
    <w:rsid w:val="00142782"/>
    <w:rsid w:val="00146FD2"/>
    <w:rsid w:val="00147541"/>
    <w:rsid w:val="00147987"/>
    <w:rsid w:val="00150128"/>
    <w:rsid w:val="00152C96"/>
    <w:rsid w:val="00152DFB"/>
    <w:rsid w:val="00154F94"/>
    <w:rsid w:val="00155C4F"/>
    <w:rsid w:val="00156156"/>
    <w:rsid w:val="00156C44"/>
    <w:rsid w:val="0016015C"/>
    <w:rsid w:val="001615BC"/>
    <w:rsid w:val="00162A66"/>
    <w:rsid w:val="00162AF0"/>
    <w:rsid w:val="001675DB"/>
    <w:rsid w:val="00170129"/>
    <w:rsid w:val="001722B1"/>
    <w:rsid w:val="00173A91"/>
    <w:rsid w:val="00176DB5"/>
    <w:rsid w:val="00181FF4"/>
    <w:rsid w:val="001822AA"/>
    <w:rsid w:val="001835CD"/>
    <w:rsid w:val="001848D4"/>
    <w:rsid w:val="00186BC3"/>
    <w:rsid w:val="00191D4D"/>
    <w:rsid w:val="00194310"/>
    <w:rsid w:val="001944E5"/>
    <w:rsid w:val="00195515"/>
    <w:rsid w:val="00196533"/>
    <w:rsid w:val="001967B3"/>
    <w:rsid w:val="00196DB9"/>
    <w:rsid w:val="00197622"/>
    <w:rsid w:val="001A03A3"/>
    <w:rsid w:val="001A3602"/>
    <w:rsid w:val="001A392A"/>
    <w:rsid w:val="001A4306"/>
    <w:rsid w:val="001A4CE3"/>
    <w:rsid w:val="001A53F6"/>
    <w:rsid w:val="001A745E"/>
    <w:rsid w:val="001B07EF"/>
    <w:rsid w:val="001B1605"/>
    <w:rsid w:val="001B1CEC"/>
    <w:rsid w:val="001B26B8"/>
    <w:rsid w:val="001B273A"/>
    <w:rsid w:val="001B3F2D"/>
    <w:rsid w:val="001B4A24"/>
    <w:rsid w:val="001B6CAC"/>
    <w:rsid w:val="001C04BB"/>
    <w:rsid w:val="001C3A38"/>
    <w:rsid w:val="001C3DF3"/>
    <w:rsid w:val="001C434E"/>
    <w:rsid w:val="001C4452"/>
    <w:rsid w:val="001C5518"/>
    <w:rsid w:val="001C5CB9"/>
    <w:rsid w:val="001C68E5"/>
    <w:rsid w:val="001D06BA"/>
    <w:rsid w:val="001D0C72"/>
    <w:rsid w:val="001D0F64"/>
    <w:rsid w:val="001D1D87"/>
    <w:rsid w:val="001D32E5"/>
    <w:rsid w:val="001D44F8"/>
    <w:rsid w:val="001D5CBB"/>
    <w:rsid w:val="001D627F"/>
    <w:rsid w:val="001D6CDD"/>
    <w:rsid w:val="001D7BBF"/>
    <w:rsid w:val="001E21B8"/>
    <w:rsid w:val="001E3BCC"/>
    <w:rsid w:val="001E5B53"/>
    <w:rsid w:val="001E6176"/>
    <w:rsid w:val="001E63F1"/>
    <w:rsid w:val="001F12A2"/>
    <w:rsid w:val="001F1C8B"/>
    <w:rsid w:val="001F21C8"/>
    <w:rsid w:val="001F268E"/>
    <w:rsid w:val="001F2AE8"/>
    <w:rsid w:val="001F4D90"/>
    <w:rsid w:val="001F56BD"/>
    <w:rsid w:val="0020156F"/>
    <w:rsid w:val="002048D4"/>
    <w:rsid w:val="00204F11"/>
    <w:rsid w:val="00206244"/>
    <w:rsid w:val="00206B33"/>
    <w:rsid w:val="00210356"/>
    <w:rsid w:val="00210BD1"/>
    <w:rsid w:val="00210E3A"/>
    <w:rsid w:val="00210F37"/>
    <w:rsid w:val="0021395F"/>
    <w:rsid w:val="00215968"/>
    <w:rsid w:val="002176AF"/>
    <w:rsid w:val="002207D0"/>
    <w:rsid w:val="002226B6"/>
    <w:rsid w:val="00222BCE"/>
    <w:rsid w:val="0022370A"/>
    <w:rsid w:val="0022654A"/>
    <w:rsid w:val="00226B4D"/>
    <w:rsid w:val="002305C2"/>
    <w:rsid w:val="0023179B"/>
    <w:rsid w:val="00236D8C"/>
    <w:rsid w:val="00237FFC"/>
    <w:rsid w:val="00241229"/>
    <w:rsid w:val="00241F44"/>
    <w:rsid w:val="00243113"/>
    <w:rsid w:val="00243968"/>
    <w:rsid w:val="00244243"/>
    <w:rsid w:val="002442CE"/>
    <w:rsid w:val="00250AB1"/>
    <w:rsid w:val="00252E8D"/>
    <w:rsid w:val="00253466"/>
    <w:rsid w:val="002543CE"/>
    <w:rsid w:val="00254574"/>
    <w:rsid w:val="0026088D"/>
    <w:rsid w:val="00261173"/>
    <w:rsid w:val="00263744"/>
    <w:rsid w:val="00264B93"/>
    <w:rsid w:val="00266292"/>
    <w:rsid w:val="00267ECA"/>
    <w:rsid w:val="00271CB7"/>
    <w:rsid w:val="002732DE"/>
    <w:rsid w:val="00275516"/>
    <w:rsid w:val="0027572E"/>
    <w:rsid w:val="00276A78"/>
    <w:rsid w:val="00276F98"/>
    <w:rsid w:val="00277109"/>
    <w:rsid w:val="0027768F"/>
    <w:rsid w:val="002805DD"/>
    <w:rsid w:val="00282188"/>
    <w:rsid w:val="002857F1"/>
    <w:rsid w:val="00285DDF"/>
    <w:rsid w:val="0028629B"/>
    <w:rsid w:val="00286ACD"/>
    <w:rsid w:val="00286BB2"/>
    <w:rsid w:val="00291186"/>
    <w:rsid w:val="00292B32"/>
    <w:rsid w:val="00294713"/>
    <w:rsid w:val="002949EE"/>
    <w:rsid w:val="00295903"/>
    <w:rsid w:val="002A1F95"/>
    <w:rsid w:val="002A323A"/>
    <w:rsid w:val="002A3382"/>
    <w:rsid w:val="002A33AA"/>
    <w:rsid w:val="002B0915"/>
    <w:rsid w:val="002B18FE"/>
    <w:rsid w:val="002B2047"/>
    <w:rsid w:val="002B23D6"/>
    <w:rsid w:val="002B48EB"/>
    <w:rsid w:val="002B5BA9"/>
    <w:rsid w:val="002B714F"/>
    <w:rsid w:val="002C1FAB"/>
    <w:rsid w:val="002C3383"/>
    <w:rsid w:val="002C38B9"/>
    <w:rsid w:val="002C3F54"/>
    <w:rsid w:val="002C57D4"/>
    <w:rsid w:val="002C598C"/>
    <w:rsid w:val="002C691E"/>
    <w:rsid w:val="002C6D79"/>
    <w:rsid w:val="002D051C"/>
    <w:rsid w:val="002D2899"/>
    <w:rsid w:val="002D404D"/>
    <w:rsid w:val="002D441C"/>
    <w:rsid w:val="002D4A79"/>
    <w:rsid w:val="002D4B49"/>
    <w:rsid w:val="002D5210"/>
    <w:rsid w:val="002D5C7B"/>
    <w:rsid w:val="002D6D0A"/>
    <w:rsid w:val="002E1C62"/>
    <w:rsid w:val="002E235C"/>
    <w:rsid w:val="002E52DD"/>
    <w:rsid w:val="002E5BFC"/>
    <w:rsid w:val="002E6DD1"/>
    <w:rsid w:val="002E77C7"/>
    <w:rsid w:val="002F0B52"/>
    <w:rsid w:val="002F12C8"/>
    <w:rsid w:val="002F38C5"/>
    <w:rsid w:val="002F4983"/>
    <w:rsid w:val="002F5190"/>
    <w:rsid w:val="002F611D"/>
    <w:rsid w:val="002F63F7"/>
    <w:rsid w:val="002F68AF"/>
    <w:rsid w:val="002F7051"/>
    <w:rsid w:val="003011D7"/>
    <w:rsid w:val="0030219D"/>
    <w:rsid w:val="0030531F"/>
    <w:rsid w:val="003062CA"/>
    <w:rsid w:val="00307028"/>
    <w:rsid w:val="003071E3"/>
    <w:rsid w:val="003072B3"/>
    <w:rsid w:val="00310E42"/>
    <w:rsid w:val="003111EA"/>
    <w:rsid w:val="00311AC4"/>
    <w:rsid w:val="0031447C"/>
    <w:rsid w:val="00315AFE"/>
    <w:rsid w:val="00320419"/>
    <w:rsid w:val="003205D0"/>
    <w:rsid w:val="00322AAB"/>
    <w:rsid w:val="00324D6D"/>
    <w:rsid w:val="00325B2F"/>
    <w:rsid w:val="00327426"/>
    <w:rsid w:val="00327586"/>
    <w:rsid w:val="003275F6"/>
    <w:rsid w:val="003276EB"/>
    <w:rsid w:val="003303F6"/>
    <w:rsid w:val="00331642"/>
    <w:rsid w:val="00332035"/>
    <w:rsid w:val="00332099"/>
    <w:rsid w:val="003326FD"/>
    <w:rsid w:val="00334546"/>
    <w:rsid w:val="00334E6A"/>
    <w:rsid w:val="0033604C"/>
    <w:rsid w:val="00337783"/>
    <w:rsid w:val="00337C20"/>
    <w:rsid w:val="0034168F"/>
    <w:rsid w:val="00341D9B"/>
    <w:rsid w:val="003423F5"/>
    <w:rsid w:val="0034345D"/>
    <w:rsid w:val="003478BD"/>
    <w:rsid w:val="003538E3"/>
    <w:rsid w:val="00354E72"/>
    <w:rsid w:val="003550AF"/>
    <w:rsid w:val="00355F27"/>
    <w:rsid w:val="00356450"/>
    <w:rsid w:val="00360C55"/>
    <w:rsid w:val="00361A66"/>
    <w:rsid w:val="0036248F"/>
    <w:rsid w:val="00362B10"/>
    <w:rsid w:val="003644AA"/>
    <w:rsid w:val="00365F2F"/>
    <w:rsid w:val="00366AB3"/>
    <w:rsid w:val="003675CC"/>
    <w:rsid w:val="0036784D"/>
    <w:rsid w:val="00371833"/>
    <w:rsid w:val="00372E4E"/>
    <w:rsid w:val="00375E1A"/>
    <w:rsid w:val="00375F4D"/>
    <w:rsid w:val="00376C7E"/>
    <w:rsid w:val="003775C8"/>
    <w:rsid w:val="00380462"/>
    <w:rsid w:val="00380C08"/>
    <w:rsid w:val="00380ED1"/>
    <w:rsid w:val="003814ED"/>
    <w:rsid w:val="00381C01"/>
    <w:rsid w:val="00383B32"/>
    <w:rsid w:val="00387077"/>
    <w:rsid w:val="003874E5"/>
    <w:rsid w:val="00387597"/>
    <w:rsid w:val="00390092"/>
    <w:rsid w:val="003906F3"/>
    <w:rsid w:val="003919F7"/>
    <w:rsid w:val="00392C5B"/>
    <w:rsid w:val="003931EE"/>
    <w:rsid w:val="00393A30"/>
    <w:rsid w:val="00394D54"/>
    <w:rsid w:val="00395236"/>
    <w:rsid w:val="00396CC8"/>
    <w:rsid w:val="00397BD3"/>
    <w:rsid w:val="00397E2C"/>
    <w:rsid w:val="003A0018"/>
    <w:rsid w:val="003A0814"/>
    <w:rsid w:val="003A0C00"/>
    <w:rsid w:val="003A0F03"/>
    <w:rsid w:val="003A1020"/>
    <w:rsid w:val="003A52EF"/>
    <w:rsid w:val="003A578D"/>
    <w:rsid w:val="003A6214"/>
    <w:rsid w:val="003A6762"/>
    <w:rsid w:val="003B1985"/>
    <w:rsid w:val="003B2912"/>
    <w:rsid w:val="003B3F02"/>
    <w:rsid w:val="003B4EB0"/>
    <w:rsid w:val="003B5F94"/>
    <w:rsid w:val="003B60DA"/>
    <w:rsid w:val="003B666B"/>
    <w:rsid w:val="003B6F3F"/>
    <w:rsid w:val="003B7475"/>
    <w:rsid w:val="003C1D0A"/>
    <w:rsid w:val="003C212B"/>
    <w:rsid w:val="003C234B"/>
    <w:rsid w:val="003C34BA"/>
    <w:rsid w:val="003C451F"/>
    <w:rsid w:val="003C632C"/>
    <w:rsid w:val="003C6673"/>
    <w:rsid w:val="003C69A4"/>
    <w:rsid w:val="003C74C9"/>
    <w:rsid w:val="003C7928"/>
    <w:rsid w:val="003D23F6"/>
    <w:rsid w:val="003D3D80"/>
    <w:rsid w:val="003D5B9A"/>
    <w:rsid w:val="003D6AC6"/>
    <w:rsid w:val="003E2225"/>
    <w:rsid w:val="003E2EBB"/>
    <w:rsid w:val="003E3F3E"/>
    <w:rsid w:val="003E4E65"/>
    <w:rsid w:val="003E529C"/>
    <w:rsid w:val="003E5B96"/>
    <w:rsid w:val="003E7378"/>
    <w:rsid w:val="003F6C6C"/>
    <w:rsid w:val="003F7DBB"/>
    <w:rsid w:val="00400F43"/>
    <w:rsid w:val="00401069"/>
    <w:rsid w:val="0040262C"/>
    <w:rsid w:val="004042B2"/>
    <w:rsid w:val="00405360"/>
    <w:rsid w:val="004056DC"/>
    <w:rsid w:val="00406E8D"/>
    <w:rsid w:val="004075EA"/>
    <w:rsid w:val="004122AE"/>
    <w:rsid w:val="00412553"/>
    <w:rsid w:val="00413189"/>
    <w:rsid w:val="00414080"/>
    <w:rsid w:val="00414383"/>
    <w:rsid w:val="00414840"/>
    <w:rsid w:val="00417E37"/>
    <w:rsid w:val="0042232D"/>
    <w:rsid w:val="00423824"/>
    <w:rsid w:val="004249D9"/>
    <w:rsid w:val="004251D3"/>
    <w:rsid w:val="00425CB5"/>
    <w:rsid w:val="00430D8C"/>
    <w:rsid w:val="00431AD1"/>
    <w:rsid w:val="00433248"/>
    <w:rsid w:val="004405C3"/>
    <w:rsid w:val="0044272E"/>
    <w:rsid w:val="004453C2"/>
    <w:rsid w:val="004454F4"/>
    <w:rsid w:val="00446174"/>
    <w:rsid w:val="00446771"/>
    <w:rsid w:val="00451517"/>
    <w:rsid w:val="0045250C"/>
    <w:rsid w:val="0045269D"/>
    <w:rsid w:val="00454296"/>
    <w:rsid w:val="00454DED"/>
    <w:rsid w:val="00456179"/>
    <w:rsid w:val="004566AD"/>
    <w:rsid w:val="00457FC6"/>
    <w:rsid w:val="00460CD1"/>
    <w:rsid w:val="004615AB"/>
    <w:rsid w:val="00461CF7"/>
    <w:rsid w:val="00462D14"/>
    <w:rsid w:val="00463279"/>
    <w:rsid w:val="004635ED"/>
    <w:rsid w:val="0046423B"/>
    <w:rsid w:val="00464DDA"/>
    <w:rsid w:val="004654B5"/>
    <w:rsid w:val="004658C5"/>
    <w:rsid w:val="00467230"/>
    <w:rsid w:val="0047053F"/>
    <w:rsid w:val="004732F8"/>
    <w:rsid w:val="0047344C"/>
    <w:rsid w:val="0047368F"/>
    <w:rsid w:val="0047579F"/>
    <w:rsid w:val="004805A8"/>
    <w:rsid w:val="00481106"/>
    <w:rsid w:val="004815B6"/>
    <w:rsid w:val="00481B0C"/>
    <w:rsid w:val="00482396"/>
    <w:rsid w:val="004851EC"/>
    <w:rsid w:val="00486804"/>
    <w:rsid w:val="004874A5"/>
    <w:rsid w:val="00490668"/>
    <w:rsid w:val="00491080"/>
    <w:rsid w:val="00491655"/>
    <w:rsid w:val="0049246F"/>
    <w:rsid w:val="00492690"/>
    <w:rsid w:val="004954E1"/>
    <w:rsid w:val="004A2870"/>
    <w:rsid w:val="004A32E6"/>
    <w:rsid w:val="004A5932"/>
    <w:rsid w:val="004A6F7F"/>
    <w:rsid w:val="004B00D6"/>
    <w:rsid w:val="004B1A82"/>
    <w:rsid w:val="004B2F2B"/>
    <w:rsid w:val="004B4CA6"/>
    <w:rsid w:val="004B66D3"/>
    <w:rsid w:val="004B77DB"/>
    <w:rsid w:val="004C1170"/>
    <w:rsid w:val="004C297C"/>
    <w:rsid w:val="004C31CD"/>
    <w:rsid w:val="004C32A3"/>
    <w:rsid w:val="004C3CD3"/>
    <w:rsid w:val="004C4082"/>
    <w:rsid w:val="004D0BBF"/>
    <w:rsid w:val="004D1529"/>
    <w:rsid w:val="004D385B"/>
    <w:rsid w:val="004D4140"/>
    <w:rsid w:val="004D4D87"/>
    <w:rsid w:val="004D5B87"/>
    <w:rsid w:val="004D7816"/>
    <w:rsid w:val="004E0171"/>
    <w:rsid w:val="004E057B"/>
    <w:rsid w:val="004E133E"/>
    <w:rsid w:val="004E2E09"/>
    <w:rsid w:val="004E2EF4"/>
    <w:rsid w:val="004E4A57"/>
    <w:rsid w:val="004E4B1C"/>
    <w:rsid w:val="004E7D82"/>
    <w:rsid w:val="004F0420"/>
    <w:rsid w:val="004F18EA"/>
    <w:rsid w:val="004F2D19"/>
    <w:rsid w:val="004F383E"/>
    <w:rsid w:val="004F41BD"/>
    <w:rsid w:val="004F49F4"/>
    <w:rsid w:val="004F4AE8"/>
    <w:rsid w:val="004F4DCD"/>
    <w:rsid w:val="004F5C49"/>
    <w:rsid w:val="004F7952"/>
    <w:rsid w:val="00502CF1"/>
    <w:rsid w:val="005030EE"/>
    <w:rsid w:val="00503A0E"/>
    <w:rsid w:val="00503ECD"/>
    <w:rsid w:val="00505CC9"/>
    <w:rsid w:val="00506F36"/>
    <w:rsid w:val="00506F8C"/>
    <w:rsid w:val="00507197"/>
    <w:rsid w:val="005123D7"/>
    <w:rsid w:val="005129F5"/>
    <w:rsid w:val="00513B0E"/>
    <w:rsid w:val="0051411A"/>
    <w:rsid w:val="00514EA1"/>
    <w:rsid w:val="00515600"/>
    <w:rsid w:val="005158A8"/>
    <w:rsid w:val="0052440A"/>
    <w:rsid w:val="005248B0"/>
    <w:rsid w:val="00526E3E"/>
    <w:rsid w:val="00527F7E"/>
    <w:rsid w:val="00530477"/>
    <w:rsid w:val="00530E52"/>
    <w:rsid w:val="0053108E"/>
    <w:rsid w:val="00531C7C"/>
    <w:rsid w:val="00532AD4"/>
    <w:rsid w:val="0053363D"/>
    <w:rsid w:val="005403C5"/>
    <w:rsid w:val="0054128C"/>
    <w:rsid w:val="005419CF"/>
    <w:rsid w:val="00541D0B"/>
    <w:rsid w:val="0054294F"/>
    <w:rsid w:val="00542E64"/>
    <w:rsid w:val="005430BE"/>
    <w:rsid w:val="005440CF"/>
    <w:rsid w:val="005453AD"/>
    <w:rsid w:val="0054580B"/>
    <w:rsid w:val="00545CBE"/>
    <w:rsid w:val="00545F4F"/>
    <w:rsid w:val="005471B1"/>
    <w:rsid w:val="00547624"/>
    <w:rsid w:val="00547F02"/>
    <w:rsid w:val="0055194D"/>
    <w:rsid w:val="0055261F"/>
    <w:rsid w:val="005550D2"/>
    <w:rsid w:val="005557DB"/>
    <w:rsid w:val="00556A61"/>
    <w:rsid w:val="00560F19"/>
    <w:rsid w:val="00560F1F"/>
    <w:rsid w:val="00561C46"/>
    <w:rsid w:val="00563489"/>
    <w:rsid w:val="00565E32"/>
    <w:rsid w:val="0056637C"/>
    <w:rsid w:val="005663E2"/>
    <w:rsid w:val="0056713F"/>
    <w:rsid w:val="005702D9"/>
    <w:rsid w:val="005731C9"/>
    <w:rsid w:val="00573E96"/>
    <w:rsid w:val="00575123"/>
    <w:rsid w:val="005754CE"/>
    <w:rsid w:val="00576D75"/>
    <w:rsid w:val="005800EC"/>
    <w:rsid w:val="00580238"/>
    <w:rsid w:val="00582034"/>
    <w:rsid w:val="005820F3"/>
    <w:rsid w:val="0058218F"/>
    <w:rsid w:val="0058227C"/>
    <w:rsid w:val="005829C2"/>
    <w:rsid w:val="0058484F"/>
    <w:rsid w:val="00585246"/>
    <w:rsid w:val="00585523"/>
    <w:rsid w:val="00592CD6"/>
    <w:rsid w:val="00592DB3"/>
    <w:rsid w:val="00596429"/>
    <w:rsid w:val="00596A85"/>
    <w:rsid w:val="00596AA9"/>
    <w:rsid w:val="005979B3"/>
    <w:rsid w:val="005A1408"/>
    <w:rsid w:val="005A170B"/>
    <w:rsid w:val="005A334C"/>
    <w:rsid w:val="005A418B"/>
    <w:rsid w:val="005B184C"/>
    <w:rsid w:val="005B26B2"/>
    <w:rsid w:val="005B284E"/>
    <w:rsid w:val="005B3400"/>
    <w:rsid w:val="005B3723"/>
    <w:rsid w:val="005B52C9"/>
    <w:rsid w:val="005B545C"/>
    <w:rsid w:val="005B5756"/>
    <w:rsid w:val="005B5C09"/>
    <w:rsid w:val="005B7024"/>
    <w:rsid w:val="005B7595"/>
    <w:rsid w:val="005B7D46"/>
    <w:rsid w:val="005C1F90"/>
    <w:rsid w:val="005C26B7"/>
    <w:rsid w:val="005C5AD2"/>
    <w:rsid w:val="005C5D63"/>
    <w:rsid w:val="005C62AD"/>
    <w:rsid w:val="005C6841"/>
    <w:rsid w:val="005C7280"/>
    <w:rsid w:val="005C75B3"/>
    <w:rsid w:val="005D4C9C"/>
    <w:rsid w:val="005D5FAA"/>
    <w:rsid w:val="005D5FC0"/>
    <w:rsid w:val="005D7742"/>
    <w:rsid w:val="005E0879"/>
    <w:rsid w:val="005E0ADC"/>
    <w:rsid w:val="005E185B"/>
    <w:rsid w:val="005E1BBC"/>
    <w:rsid w:val="005E366D"/>
    <w:rsid w:val="005E3A1D"/>
    <w:rsid w:val="005E70ED"/>
    <w:rsid w:val="005E7359"/>
    <w:rsid w:val="005E7764"/>
    <w:rsid w:val="005E79C3"/>
    <w:rsid w:val="005E7C0A"/>
    <w:rsid w:val="005E7DD6"/>
    <w:rsid w:val="005E7E45"/>
    <w:rsid w:val="005F0446"/>
    <w:rsid w:val="005F0890"/>
    <w:rsid w:val="005F1036"/>
    <w:rsid w:val="005F1912"/>
    <w:rsid w:val="005F1E8E"/>
    <w:rsid w:val="005F24C4"/>
    <w:rsid w:val="005F2FB5"/>
    <w:rsid w:val="005F43FE"/>
    <w:rsid w:val="005F586A"/>
    <w:rsid w:val="005F58BF"/>
    <w:rsid w:val="005F6414"/>
    <w:rsid w:val="00600C4F"/>
    <w:rsid w:val="006016E9"/>
    <w:rsid w:val="006025F8"/>
    <w:rsid w:val="00602DD2"/>
    <w:rsid w:val="00603606"/>
    <w:rsid w:val="0060393C"/>
    <w:rsid w:val="006043B9"/>
    <w:rsid w:val="00604796"/>
    <w:rsid w:val="006068EC"/>
    <w:rsid w:val="00611945"/>
    <w:rsid w:val="00613019"/>
    <w:rsid w:val="00614D25"/>
    <w:rsid w:val="00614E58"/>
    <w:rsid w:val="00615AD7"/>
    <w:rsid w:val="00615BF7"/>
    <w:rsid w:val="00616A16"/>
    <w:rsid w:val="00616BB9"/>
    <w:rsid w:val="00617C53"/>
    <w:rsid w:val="00620CFB"/>
    <w:rsid w:val="00621E93"/>
    <w:rsid w:val="00626632"/>
    <w:rsid w:val="006322A2"/>
    <w:rsid w:val="00632E37"/>
    <w:rsid w:val="00637E18"/>
    <w:rsid w:val="0064050F"/>
    <w:rsid w:val="00640758"/>
    <w:rsid w:val="006429FA"/>
    <w:rsid w:val="0064329D"/>
    <w:rsid w:val="00644991"/>
    <w:rsid w:val="00644F4B"/>
    <w:rsid w:val="00645895"/>
    <w:rsid w:val="00646D97"/>
    <w:rsid w:val="00651272"/>
    <w:rsid w:val="0065207A"/>
    <w:rsid w:val="00652E3B"/>
    <w:rsid w:val="00653185"/>
    <w:rsid w:val="006531E8"/>
    <w:rsid w:val="00655573"/>
    <w:rsid w:val="00655735"/>
    <w:rsid w:val="00661DB6"/>
    <w:rsid w:val="006630EA"/>
    <w:rsid w:val="00663A09"/>
    <w:rsid w:val="00663CEA"/>
    <w:rsid w:val="006641BA"/>
    <w:rsid w:val="00664D30"/>
    <w:rsid w:val="00664FB4"/>
    <w:rsid w:val="00665117"/>
    <w:rsid w:val="006667EF"/>
    <w:rsid w:val="006704A8"/>
    <w:rsid w:val="006717ED"/>
    <w:rsid w:val="006721CE"/>
    <w:rsid w:val="00673F09"/>
    <w:rsid w:val="00682AB2"/>
    <w:rsid w:val="0068395F"/>
    <w:rsid w:val="00683C87"/>
    <w:rsid w:val="00686CF5"/>
    <w:rsid w:val="00687036"/>
    <w:rsid w:val="00690B7A"/>
    <w:rsid w:val="00691298"/>
    <w:rsid w:val="00691AD7"/>
    <w:rsid w:val="00695195"/>
    <w:rsid w:val="00696FF1"/>
    <w:rsid w:val="00697F9E"/>
    <w:rsid w:val="006A2034"/>
    <w:rsid w:val="006A2D4C"/>
    <w:rsid w:val="006A3A1A"/>
    <w:rsid w:val="006A3A5D"/>
    <w:rsid w:val="006A3AB1"/>
    <w:rsid w:val="006A60A3"/>
    <w:rsid w:val="006A656B"/>
    <w:rsid w:val="006A7E40"/>
    <w:rsid w:val="006B2C07"/>
    <w:rsid w:val="006B3ED0"/>
    <w:rsid w:val="006B7AA6"/>
    <w:rsid w:val="006C2C3C"/>
    <w:rsid w:val="006C4773"/>
    <w:rsid w:val="006C6FF7"/>
    <w:rsid w:val="006C7E0F"/>
    <w:rsid w:val="006C7EE6"/>
    <w:rsid w:val="006D04A4"/>
    <w:rsid w:val="006D0F60"/>
    <w:rsid w:val="006D758B"/>
    <w:rsid w:val="006E02E2"/>
    <w:rsid w:val="006E120F"/>
    <w:rsid w:val="006E12C6"/>
    <w:rsid w:val="006E13FA"/>
    <w:rsid w:val="006E1CE9"/>
    <w:rsid w:val="006E3122"/>
    <w:rsid w:val="006E4AE4"/>
    <w:rsid w:val="006E67FE"/>
    <w:rsid w:val="006E702C"/>
    <w:rsid w:val="006E75F7"/>
    <w:rsid w:val="006F0CAE"/>
    <w:rsid w:val="006F1583"/>
    <w:rsid w:val="006F20A5"/>
    <w:rsid w:val="006F3DEE"/>
    <w:rsid w:val="006F48B5"/>
    <w:rsid w:val="006F6591"/>
    <w:rsid w:val="006F7B27"/>
    <w:rsid w:val="00700478"/>
    <w:rsid w:val="00703BD5"/>
    <w:rsid w:val="007040EB"/>
    <w:rsid w:val="00704417"/>
    <w:rsid w:val="00705039"/>
    <w:rsid w:val="00705968"/>
    <w:rsid w:val="00706048"/>
    <w:rsid w:val="007068B7"/>
    <w:rsid w:val="0070790F"/>
    <w:rsid w:val="0071020D"/>
    <w:rsid w:val="0071108A"/>
    <w:rsid w:val="007111F5"/>
    <w:rsid w:val="00711C90"/>
    <w:rsid w:val="00711D8B"/>
    <w:rsid w:val="00714973"/>
    <w:rsid w:val="00716BE0"/>
    <w:rsid w:val="0071726E"/>
    <w:rsid w:val="0072133E"/>
    <w:rsid w:val="00723E71"/>
    <w:rsid w:val="007246CF"/>
    <w:rsid w:val="007252B2"/>
    <w:rsid w:val="00725990"/>
    <w:rsid w:val="00726B09"/>
    <w:rsid w:val="00727F6D"/>
    <w:rsid w:val="00730DB1"/>
    <w:rsid w:val="0073376D"/>
    <w:rsid w:val="00734DE5"/>
    <w:rsid w:val="007364D3"/>
    <w:rsid w:val="00737058"/>
    <w:rsid w:val="007370AF"/>
    <w:rsid w:val="007370C1"/>
    <w:rsid w:val="00737603"/>
    <w:rsid w:val="00737DE7"/>
    <w:rsid w:val="007427C4"/>
    <w:rsid w:val="00742C87"/>
    <w:rsid w:val="0074318B"/>
    <w:rsid w:val="007461F0"/>
    <w:rsid w:val="00750226"/>
    <w:rsid w:val="00750F73"/>
    <w:rsid w:val="00752309"/>
    <w:rsid w:val="00752A1A"/>
    <w:rsid w:val="00752E46"/>
    <w:rsid w:val="00754777"/>
    <w:rsid w:val="0075615B"/>
    <w:rsid w:val="00756366"/>
    <w:rsid w:val="00763DF6"/>
    <w:rsid w:val="0076625C"/>
    <w:rsid w:val="007665F0"/>
    <w:rsid w:val="00770908"/>
    <w:rsid w:val="00770D72"/>
    <w:rsid w:val="007717EA"/>
    <w:rsid w:val="00773054"/>
    <w:rsid w:val="007750A4"/>
    <w:rsid w:val="007805C9"/>
    <w:rsid w:val="0078062E"/>
    <w:rsid w:val="00781C0F"/>
    <w:rsid w:val="00782DD2"/>
    <w:rsid w:val="00782E0C"/>
    <w:rsid w:val="00783D3E"/>
    <w:rsid w:val="00783E7A"/>
    <w:rsid w:val="00784ACB"/>
    <w:rsid w:val="00785B19"/>
    <w:rsid w:val="00786260"/>
    <w:rsid w:val="007869A5"/>
    <w:rsid w:val="007877AB"/>
    <w:rsid w:val="00787D71"/>
    <w:rsid w:val="00787F1F"/>
    <w:rsid w:val="0079148F"/>
    <w:rsid w:val="00791704"/>
    <w:rsid w:val="0079180B"/>
    <w:rsid w:val="0079331E"/>
    <w:rsid w:val="0079374E"/>
    <w:rsid w:val="00793F42"/>
    <w:rsid w:val="00796246"/>
    <w:rsid w:val="007A0C41"/>
    <w:rsid w:val="007A19B5"/>
    <w:rsid w:val="007A1A04"/>
    <w:rsid w:val="007A1A80"/>
    <w:rsid w:val="007A1B7C"/>
    <w:rsid w:val="007A3216"/>
    <w:rsid w:val="007A59A5"/>
    <w:rsid w:val="007A5EA7"/>
    <w:rsid w:val="007A72F1"/>
    <w:rsid w:val="007B2991"/>
    <w:rsid w:val="007B6A2B"/>
    <w:rsid w:val="007B6FC1"/>
    <w:rsid w:val="007C1001"/>
    <w:rsid w:val="007C1711"/>
    <w:rsid w:val="007C1A73"/>
    <w:rsid w:val="007C2444"/>
    <w:rsid w:val="007C3249"/>
    <w:rsid w:val="007C389D"/>
    <w:rsid w:val="007C3C4B"/>
    <w:rsid w:val="007C40F5"/>
    <w:rsid w:val="007C4841"/>
    <w:rsid w:val="007C4BB9"/>
    <w:rsid w:val="007C6796"/>
    <w:rsid w:val="007C7AF2"/>
    <w:rsid w:val="007D28AA"/>
    <w:rsid w:val="007D4D2B"/>
    <w:rsid w:val="007D5751"/>
    <w:rsid w:val="007D5FC5"/>
    <w:rsid w:val="007D6072"/>
    <w:rsid w:val="007D61F6"/>
    <w:rsid w:val="007D6C37"/>
    <w:rsid w:val="007D7525"/>
    <w:rsid w:val="007D7C92"/>
    <w:rsid w:val="007E2669"/>
    <w:rsid w:val="007E36F5"/>
    <w:rsid w:val="007E38F4"/>
    <w:rsid w:val="007E4960"/>
    <w:rsid w:val="007E510E"/>
    <w:rsid w:val="007F07D5"/>
    <w:rsid w:val="007F08CE"/>
    <w:rsid w:val="007F23FD"/>
    <w:rsid w:val="007F2681"/>
    <w:rsid w:val="007F2F0D"/>
    <w:rsid w:val="007F30C7"/>
    <w:rsid w:val="007F371E"/>
    <w:rsid w:val="007F3F24"/>
    <w:rsid w:val="007F6337"/>
    <w:rsid w:val="007F711F"/>
    <w:rsid w:val="00800268"/>
    <w:rsid w:val="0080185D"/>
    <w:rsid w:val="00803516"/>
    <w:rsid w:val="00803E5B"/>
    <w:rsid w:val="00804401"/>
    <w:rsid w:val="00805AD2"/>
    <w:rsid w:val="00806C11"/>
    <w:rsid w:val="00807A76"/>
    <w:rsid w:val="00807FDC"/>
    <w:rsid w:val="00810279"/>
    <w:rsid w:val="00810554"/>
    <w:rsid w:val="00810627"/>
    <w:rsid w:val="00811336"/>
    <w:rsid w:val="00816736"/>
    <w:rsid w:val="00816E1D"/>
    <w:rsid w:val="008172F0"/>
    <w:rsid w:val="008175CC"/>
    <w:rsid w:val="008179B4"/>
    <w:rsid w:val="008200E9"/>
    <w:rsid w:val="00822E10"/>
    <w:rsid w:val="00823A7B"/>
    <w:rsid w:val="00823AF7"/>
    <w:rsid w:val="00826073"/>
    <w:rsid w:val="00826288"/>
    <w:rsid w:val="008267F8"/>
    <w:rsid w:val="00826BA7"/>
    <w:rsid w:val="0082702E"/>
    <w:rsid w:val="00831419"/>
    <w:rsid w:val="00832FD2"/>
    <w:rsid w:val="008344C2"/>
    <w:rsid w:val="00834EB6"/>
    <w:rsid w:val="0083511D"/>
    <w:rsid w:val="00836957"/>
    <w:rsid w:val="008376BA"/>
    <w:rsid w:val="00840C04"/>
    <w:rsid w:val="00840CE3"/>
    <w:rsid w:val="00840FB4"/>
    <w:rsid w:val="0084202F"/>
    <w:rsid w:val="008440F9"/>
    <w:rsid w:val="00844692"/>
    <w:rsid w:val="00845E68"/>
    <w:rsid w:val="0084687C"/>
    <w:rsid w:val="008470DE"/>
    <w:rsid w:val="008518F4"/>
    <w:rsid w:val="00854209"/>
    <w:rsid w:val="00854643"/>
    <w:rsid w:val="00856F73"/>
    <w:rsid w:val="00860C6F"/>
    <w:rsid w:val="008624FB"/>
    <w:rsid w:val="0086272A"/>
    <w:rsid w:val="0086672A"/>
    <w:rsid w:val="008670E5"/>
    <w:rsid w:val="008700A4"/>
    <w:rsid w:val="008704F2"/>
    <w:rsid w:val="008738A1"/>
    <w:rsid w:val="00873C7D"/>
    <w:rsid w:val="00874E01"/>
    <w:rsid w:val="00875725"/>
    <w:rsid w:val="00875B8D"/>
    <w:rsid w:val="00876544"/>
    <w:rsid w:val="00880935"/>
    <w:rsid w:val="00881E50"/>
    <w:rsid w:val="00882562"/>
    <w:rsid w:val="0088323A"/>
    <w:rsid w:val="00883302"/>
    <w:rsid w:val="008847B3"/>
    <w:rsid w:val="00884953"/>
    <w:rsid w:val="008907F3"/>
    <w:rsid w:val="00890929"/>
    <w:rsid w:val="00890E76"/>
    <w:rsid w:val="008940AB"/>
    <w:rsid w:val="00895002"/>
    <w:rsid w:val="008957D2"/>
    <w:rsid w:val="00895FBF"/>
    <w:rsid w:val="00896E77"/>
    <w:rsid w:val="00897291"/>
    <w:rsid w:val="008978F6"/>
    <w:rsid w:val="008A174C"/>
    <w:rsid w:val="008A1943"/>
    <w:rsid w:val="008A212D"/>
    <w:rsid w:val="008A2DFA"/>
    <w:rsid w:val="008A3B16"/>
    <w:rsid w:val="008A42B1"/>
    <w:rsid w:val="008A5067"/>
    <w:rsid w:val="008A6ED9"/>
    <w:rsid w:val="008A76E3"/>
    <w:rsid w:val="008B112A"/>
    <w:rsid w:val="008B2210"/>
    <w:rsid w:val="008B2464"/>
    <w:rsid w:val="008B4424"/>
    <w:rsid w:val="008B675E"/>
    <w:rsid w:val="008B7CD2"/>
    <w:rsid w:val="008C18CE"/>
    <w:rsid w:val="008C3615"/>
    <w:rsid w:val="008C5D5E"/>
    <w:rsid w:val="008C6CE2"/>
    <w:rsid w:val="008D0480"/>
    <w:rsid w:val="008D08E1"/>
    <w:rsid w:val="008D0B24"/>
    <w:rsid w:val="008D2F4D"/>
    <w:rsid w:val="008D3456"/>
    <w:rsid w:val="008D43CA"/>
    <w:rsid w:val="008D5870"/>
    <w:rsid w:val="008D63F7"/>
    <w:rsid w:val="008E024C"/>
    <w:rsid w:val="008E0774"/>
    <w:rsid w:val="008E37BF"/>
    <w:rsid w:val="008E3C41"/>
    <w:rsid w:val="008E6192"/>
    <w:rsid w:val="008E6599"/>
    <w:rsid w:val="008E6AA4"/>
    <w:rsid w:val="008F2BA8"/>
    <w:rsid w:val="008F30C2"/>
    <w:rsid w:val="008F347F"/>
    <w:rsid w:val="008F3D9A"/>
    <w:rsid w:val="008F487D"/>
    <w:rsid w:val="008F4FF3"/>
    <w:rsid w:val="008F6211"/>
    <w:rsid w:val="009026CE"/>
    <w:rsid w:val="00903700"/>
    <w:rsid w:val="0090438B"/>
    <w:rsid w:val="00904E12"/>
    <w:rsid w:val="0090794A"/>
    <w:rsid w:val="009079F3"/>
    <w:rsid w:val="00907D18"/>
    <w:rsid w:val="00907DC6"/>
    <w:rsid w:val="00907F51"/>
    <w:rsid w:val="009103AB"/>
    <w:rsid w:val="009124FC"/>
    <w:rsid w:val="009127FA"/>
    <w:rsid w:val="00912C34"/>
    <w:rsid w:val="0091327D"/>
    <w:rsid w:val="00914D84"/>
    <w:rsid w:val="009159AB"/>
    <w:rsid w:val="00916FD5"/>
    <w:rsid w:val="00917F5E"/>
    <w:rsid w:val="00920BBB"/>
    <w:rsid w:val="00920BDF"/>
    <w:rsid w:val="0092148A"/>
    <w:rsid w:val="00921F8E"/>
    <w:rsid w:val="00924895"/>
    <w:rsid w:val="009252F3"/>
    <w:rsid w:val="00925E6C"/>
    <w:rsid w:val="009264A6"/>
    <w:rsid w:val="00927B3A"/>
    <w:rsid w:val="009323B9"/>
    <w:rsid w:val="00934501"/>
    <w:rsid w:val="009347F3"/>
    <w:rsid w:val="00934BB0"/>
    <w:rsid w:val="00935680"/>
    <w:rsid w:val="00936736"/>
    <w:rsid w:val="00940537"/>
    <w:rsid w:val="00941F44"/>
    <w:rsid w:val="0094383E"/>
    <w:rsid w:val="009441EE"/>
    <w:rsid w:val="0094456F"/>
    <w:rsid w:val="0094461F"/>
    <w:rsid w:val="009449B5"/>
    <w:rsid w:val="009453A5"/>
    <w:rsid w:val="0094550D"/>
    <w:rsid w:val="0094566D"/>
    <w:rsid w:val="00946505"/>
    <w:rsid w:val="00946BB8"/>
    <w:rsid w:val="009472B5"/>
    <w:rsid w:val="009503D9"/>
    <w:rsid w:val="00953FAD"/>
    <w:rsid w:val="0095568E"/>
    <w:rsid w:val="00956299"/>
    <w:rsid w:val="0095639A"/>
    <w:rsid w:val="009577EF"/>
    <w:rsid w:val="00960213"/>
    <w:rsid w:val="00960EE1"/>
    <w:rsid w:val="0096219A"/>
    <w:rsid w:val="009634DD"/>
    <w:rsid w:val="00963FD8"/>
    <w:rsid w:val="00965F9E"/>
    <w:rsid w:val="00970BAC"/>
    <w:rsid w:val="0097182C"/>
    <w:rsid w:val="00972647"/>
    <w:rsid w:val="009728A1"/>
    <w:rsid w:val="00973DF1"/>
    <w:rsid w:val="009743B7"/>
    <w:rsid w:val="00974990"/>
    <w:rsid w:val="00976BAA"/>
    <w:rsid w:val="00980E90"/>
    <w:rsid w:val="00981389"/>
    <w:rsid w:val="00981920"/>
    <w:rsid w:val="009820D3"/>
    <w:rsid w:val="00983409"/>
    <w:rsid w:val="009840CA"/>
    <w:rsid w:val="00984554"/>
    <w:rsid w:val="00986476"/>
    <w:rsid w:val="0098752A"/>
    <w:rsid w:val="0098780C"/>
    <w:rsid w:val="00987CC6"/>
    <w:rsid w:val="0099002F"/>
    <w:rsid w:val="00990607"/>
    <w:rsid w:val="009928F4"/>
    <w:rsid w:val="0099300E"/>
    <w:rsid w:val="0099391B"/>
    <w:rsid w:val="00993AFD"/>
    <w:rsid w:val="00993F8F"/>
    <w:rsid w:val="009952DF"/>
    <w:rsid w:val="00996447"/>
    <w:rsid w:val="00997BEF"/>
    <w:rsid w:val="009A4568"/>
    <w:rsid w:val="009A7778"/>
    <w:rsid w:val="009A7FB0"/>
    <w:rsid w:val="009B09E9"/>
    <w:rsid w:val="009B1F43"/>
    <w:rsid w:val="009B4892"/>
    <w:rsid w:val="009B4A24"/>
    <w:rsid w:val="009B7084"/>
    <w:rsid w:val="009B7D12"/>
    <w:rsid w:val="009B7DD2"/>
    <w:rsid w:val="009C0031"/>
    <w:rsid w:val="009C0231"/>
    <w:rsid w:val="009C05F2"/>
    <w:rsid w:val="009C42BD"/>
    <w:rsid w:val="009C5220"/>
    <w:rsid w:val="009C6C27"/>
    <w:rsid w:val="009C7D40"/>
    <w:rsid w:val="009D0D31"/>
    <w:rsid w:val="009D198A"/>
    <w:rsid w:val="009D2F08"/>
    <w:rsid w:val="009D4E2A"/>
    <w:rsid w:val="009E1502"/>
    <w:rsid w:val="009E184D"/>
    <w:rsid w:val="009E4C06"/>
    <w:rsid w:val="009E6386"/>
    <w:rsid w:val="009F00BD"/>
    <w:rsid w:val="009F3800"/>
    <w:rsid w:val="009F44B3"/>
    <w:rsid w:val="009F44EE"/>
    <w:rsid w:val="009F4813"/>
    <w:rsid w:val="009F5C62"/>
    <w:rsid w:val="009F60EC"/>
    <w:rsid w:val="009F6939"/>
    <w:rsid w:val="009F7BE5"/>
    <w:rsid w:val="00A001C3"/>
    <w:rsid w:val="00A00B4D"/>
    <w:rsid w:val="00A027E3"/>
    <w:rsid w:val="00A03ADB"/>
    <w:rsid w:val="00A051D2"/>
    <w:rsid w:val="00A063F1"/>
    <w:rsid w:val="00A07065"/>
    <w:rsid w:val="00A121A3"/>
    <w:rsid w:val="00A136C9"/>
    <w:rsid w:val="00A1500A"/>
    <w:rsid w:val="00A1513A"/>
    <w:rsid w:val="00A168F5"/>
    <w:rsid w:val="00A173F0"/>
    <w:rsid w:val="00A20689"/>
    <w:rsid w:val="00A224CD"/>
    <w:rsid w:val="00A247E2"/>
    <w:rsid w:val="00A24810"/>
    <w:rsid w:val="00A24979"/>
    <w:rsid w:val="00A24F1F"/>
    <w:rsid w:val="00A33094"/>
    <w:rsid w:val="00A371F4"/>
    <w:rsid w:val="00A37F4D"/>
    <w:rsid w:val="00A41E04"/>
    <w:rsid w:val="00A41E39"/>
    <w:rsid w:val="00A41ED6"/>
    <w:rsid w:val="00A422E3"/>
    <w:rsid w:val="00A431A1"/>
    <w:rsid w:val="00A43FDC"/>
    <w:rsid w:val="00A47413"/>
    <w:rsid w:val="00A47BE8"/>
    <w:rsid w:val="00A517F1"/>
    <w:rsid w:val="00A52142"/>
    <w:rsid w:val="00A5404B"/>
    <w:rsid w:val="00A5462E"/>
    <w:rsid w:val="00A54F82"/>
    <w:rsid w:val="00A55B25"/>
    <w:rsid w:val="00A55E1A"/>
    <w:rsid w:val="00A569C9"/>
    <w:rsid w:val="00A57564"/>
    <w:rsid w:val="00A57C63"/>
    <w:rsid w:val="00A60D1D"/>
    <w:rsid w:val="00A62966"/>
    <w:rsid w:val="00A62E8A"/>
    <w:rsid w:val="00A70B3C"/>
    <w:rsid w:val="00A71A17"/>
    <w:rsid w:val="00A73ABD"/>
    <w:rsid w:val="00A768D8"/>
    <w:rsid w:val="00A770F0"/>
    <w:rsid w:val="00A7731E"/>
    <w:rsid w:val="00A81DA0"/>
    <w:rsid w:val="00A8286F"/>
    <w:rsid w:val="00A83CF8"/>
    <w:rsid w:val="00A83FC7"/>
    <w:rsid w:val="00A8538A"/>
    <w:rsid w:val="00A85DAC"/>
    <w:rsid w:val="00A86C34"/>
    <w:rsid w:val="00A922ED"/>
    <w:rsid w:val="00A92FD9"/>
    <w:rsid w:val="00A939EB"/>
    <w:rsid w:val="00A93CB6"/>
    <w:rsid w:val="00A95F19"/>
    <w:rsid w:val="00A966C1"/>
    <w:rsid w:val="00A96FF1"/>
    <w:rsid w:val="00AA01E3"/>
    <w:rsid w:val="00AA2AC6"/>
    <w:rsid w:val="00AA3C6E"/>
    <w:rsid w:val="00AA3E98"/>
    <w:rsid w:val="00AA4BCE"/>
    <w:rsid w:val="00AA5AB2"/>
    <w:rsid w:val="00AA67AA"/>
    <w:rsid w:val="00AA6D5E"/>
    <w:rsid w:val="00AA7DA0"/>
    <w:rsid w:val="00AB17AF"/>
    <w:rsid w:val="00AB3474"/>
    <w:rsid w:val="00AB3B8D"/>
    <w:rsid w:val="00AB48AF"/>
    <w:rsid w:val="00AB4D89"/>
    <w:rsid w:val="00AB4E3A"/>
    <w:rsid w:val="00AB530E"/>
    <w:rsid w:val="00AB5538"/>
    <w:rsid w:val="00AB6DBB"/>
    <w:rsid w:val="00AB748E"/>
    <w:rsid w:val="00AC019C"/>
    <w:rsid w:val="00AC2827"/>
    <w:rsid w:val="00AC40A5"/>
    <w:rsid w:val="00AC55F4"/>
    <w:rsid w:val="00AC718A"/>
    <w:rsid w:val="00AC747E"/>
    <w:rsid w:val="00AD1E40"/>
    <w:rsid w:val="00AD2276"/>
    <w:rsid w:val="00AD3AC5"/>
    <w:rsid w:val="00AD3FB3"/>
    <w:rsid w:val="00AD4614"/>
    <w:rsid w:val="00AD4640"/>
    <w:rsid w:val="00AE07FF"/>
    <w:rsid w:val="00AE0FCB"/>
    <w:rsid w:val="00AE37AB"/>
    <w:rsid w:val="00AE7B3E"/>
    <w:rsid w:val="00AF06FC"/>
    <w:rsid w:val="00AF0CF1"/>
    <w:rsid w:val="00AF17B4"/>
    <w:rsid w:val="00AF249F"/>
    <w:rsid w:val="00AF3FC8"/>
    <w:rsid w:val="00AF4DCD"/>
    <w:rsid w:val="00AF4E5B"/>
    <w:rsid w:val="00AF6383"/>
    <w:rsid w:val="00AF73BF"/>
    <w:rsid w:val="00B00893"/>
    <w:rsid w:val="00B0094B"/>
    <w:rsid w:val="00B01223"/>
    <w:rsid w:val="00B03A22"/>
    <w:rsid w:val="00B0432F"/>
    <w:rsid w:val="00B0555E"/>
    <w:rsid w:val="00B0586F"/>
    <w:rsid w:val="00B0608E"/>
    <w:rsid w:val="00B06207"/>
    <w:rsid w:val="00B06834"/>
    <w:rsid w:val="00B10253"/>
    <w:rsid w:val="00B10ECF"/>
    <w:rsid w:val="00B13061"/>
    <w:rsid w:val="00B13890"/>
    <w:rsid w:val="00B13C6C"/>
    <w:rsid w:val="00B156D4"/>
    <w:rsid w:val="00B1640E"/>
    <w:rsid w:val="00B16CC2"/>
    <w:rsid w:val="00B1736C"/>
    <w:rsid w:val="00B17D48"/>
    <w:rsid w:val="00B2006E"/>
    <w:rsid w:val="00B21181"/>
    <w:rsid w:val="00B2165A"/>
    <w:rsid w:val="00B21803"/>
    <w:rsid w:val="00B21C0C"/>
    <w:rsid w:val="00B22E24"/>
    <w:rsid w:val="00B23601"/>
    <w:rsid w:val="00B23698"/>
    <w:rsid w:val="00B24EF2"/>
    <w:rsid w:val="00B27F53"/>
    <w:rsid w:val="00B30602"/>
    <w:rsid w:val="00B34962"/>
    <w:rsid w:val="00B3498E"/>
    <w:rsid w:val="00B35612"/>
    <w:rsid w:val="00B41F2C"/>
    <w:rsid w:val="00B423D9"/>
    <w:rsid w:val="00B442E1"/>
    <w:rsid w:val="00B44429"/>
    <w:rsid w:val="00B446AB"/>
    <w:rsid w:val="00B4770D"/>
    <w:rsid w:val="00B50956"/>
    <w:rsid w:val="00B51AFE"/>
    <w:rsid w:val="00B53998"/>
    <w:rsid w:val="00B54BAA"/>
    <w:rsid w:val="00B55636"/>
    <w:rsid w:val="00B55AD6"/>
    <w:rsid w:val="00B56FD1"/>
    <w:rsid w:val="00B577A8"/>
    <w:rsid w:val="00B60D25"/>
    <w:rsid w:val="00B62878"/>
    <w:rsid w:val="00B62B9D"/>
    <w:rsid w:val="00B6474B"/>
    <w:rsid w:val="00B64FC0"/>
    <w:rsid w:val="00B65B7B"/>
    <w:rsid w:val="00B66CA3"/>
    <w:rsid w:val="00B74399"/>
    <w:rsid w:val="00B75000"/>
    <w:rsid w:val="00B75836"/>
    <w:rsid w:val="00B75BCB"/>
    <w:rsid w:val="00B7604E"/>
    <w:rsid w:val="00B77DC4"/>
    <w:rsid w:val="00B81360"/>
    <w:rsid w:val="00B8256A"/>
    <w:rsid w:val="00B83E85"/>
    <w:rsid w:val="00B84E0F"/>
    <w:rsid w:val="00B85080"/>
    <w:rsid w:val="00B857A3"/>
    <w:rsid w:val="00B85A2C"/>
    <w:rsid w:val="00B866E2"/>
    <w:rsid w:val="00B87761"/>
    <w:rsid w:val="00B907B1"/>
    <w:rsid w:val="00B91175"/>
    <w:rsid w:val="00B920FC"/>
    <w:rsid w:val="00B928C0"/>
    <w:rsid w:val="00B92D72"/>
    <w:rsid w:val="00B9396D"/>
    <w:rsid w:val="00B95155"/>
    <w:rsid w:val="00B95A83"/>
    <w:rsid w:val="00B95F92"/>
    <w:rsid w:val="00B96874"/>
    <w:rsid w:val="00B976D4"/>
    <w:rsid w:val="00BA03B2"/>
    <w:rsid w:val="00BA1153"/>
    <w:rsid w:val="00BA11E5"/>
    <w:rsid w:val="00BA1C00"/>
    <w:rsid w:val="00BA37EB"/>
    <w:rsid w:val="00BA52C4"/>
    <w:rsid w:val="00BA59FF"/>
    <w:rsid w:val="00BA6032"/>
    <w:rsid w:val="00BA6738"/>
    <w:rsid w:val="00BB2EDF"/>
    <w:rsid w:val="00BB38B9"/>
    <w:rsid w:val="00BB3E9F"/>
    <w:rsid w:val="00BB69F2"/>
    <w:rsid w:val="00BC049A"/>
    <w:rsid w:val="00BC25E6"/>
    <w:rsid w:val="00BC2669"/>
    <w:rsid w:val="00BC55B5"/>
    <w:rsid w:val="00BC68D9"/>
    <w:rsid w:val="00BC752A"/>
    <w:rsid w:val="00BC7706"/>
    <w:rsid w:val="00BD0038"/>
    <w:rsid w:val="00BD0C11"/>
    <w:rsid w:val="00BD12CE"/>
    <w:rsid w:val="00BD31EA"/>
    <w:rsid w:val="00BD3F6A"/>
    <w:rsid w:val="00BD44A1"/>
    <w:rsid w:val="00BD45DE"/>
    <w:rsid w:val="00BD5D6A"/>
    <w:rsid w:val="00BD5E73"/>
    <w:rsid w:val="00BD73E7"/>
    <w:rsid w:val="00BE1D17"/>
    <w:rsid w:val="00BE3D6D"/>
    <w:rsid w:val="00BE4151"/>
    <w:rsid w:val="00BE448B"/>
    <w:rsid w:val="00BE6BA4"/>
    <w:rsid w:val="00BE7C33"/>
    <w:rsid w:val="00BE7C58"/>
    <w:rsid w:val="00BF0F78"/>
    <w:rsid w:val="00BF3748"/>
    <w:rsid w:val="00BF3D0A"/>
    <w:rsid w:val="00BF4231"/>
    <w:rsid w:val="00BF6582"/>
    <w:rsid w:val="00BF6AA2"/>
    <w:rsid w:val="00BF7A43"/>
    <w:rsid w:val="00BF7E9C"/>
    <w:rsid w:val="00C00054"/>
    <w:rsid w:val="00C000A9"/>
    <w:rsid w:val="00C008C1"/>
    <w:rsid w:val="00C00B50"/>
    <w:rsid w:val="00C0125B"/>
    <w:rsid w:val="00C01554"/>
    <w:rsid w:val="00C02ED4"/>
    <w:rsid w:val="00C03545"/>
    <w:rsid w:val="00C04086"/>
    <w:rsid w:val="00C04895"/>
    <w:rsid w:val="00C04EDB"/>
    <w:rsid w:val="00C07B66"/>
    <w:rsid w:val="00C14D18"/>
    <w:rsid w:val="00C14EE9"/>
    <w:rsid w:val="00C162AB"/>
    <w:rsid w:val="00C171D8"/>
    <w:rsid w:val="00C2074F"/>
    <w:rsid w:val="00C22E19"/>
    <w:rsid w:val="00C2339E"/>
    <w:rsid w:val="00C23499"/>
    <w:rsid w:val="00C24940"/>
    <w:rsid w:val="00C26443"/>
    <w:rsid w:val="00C30229"/>
    <w:rsid w:val="00C32B68"/>
    <w:rsid w:val="00C332C5"/>
    <w:rsid w:val="00C349CB"/>
    <w:rsid w:val="00C34A19"/>
    <w:rsid w:val="00C34F06"/>
    <w:rsid w:val="00C371F5"/>
    <w:rsid w:val="00C37D18"/>
    <w:rsid w:val="00C421E2"/>
    <w:rsid w:val="00C4243E"/>
    <w:rsid w:val="00C43FDE"/>
    <w:rsid w:val="00C4578F"/>
    <w:rsid w:val="00C45893"/>
    <w:rsid w:val="00C518B8"/>
    <w:rsid w:val="00C53DCA"/>
    <w:rsid w:val="00C541AA"/>
    <w:rsid w:val="00C547AB"/>
    <w:rsid w:val="00C573D6"/>
    <w:rsid w:val="00C578EF"/>
    <w:rsid w:val="00C60D22"/>
    <w:rsid w:val="00C60FF4"/>
    <w:rsid w:val="00C61B88"/>
    <w:rsid w:val="00C63593"/>
    <w:rsid w:val="00C66698"/>
    <w:rsid w:val="00C66C2C"/>
    <w:rsid w:val="00C675C3"/>
    <w:rsid w:val="00C72AC8"/>
    <w:rsid w:val="00C73AAF"/>
    <w:rsid w:val="00C73ACC"/>
    <w:rsid w:val="00C76088"/>
    <w:rsid w:val="00C77035"/>
    <w:rsid w:val="00C771CE"/>
    <w:rsid w:val="00C77A81"/>
    <w:rsid w:val="00C77DE9"/>
    <w:rsid w:val="00C80158"/>
    <w:rsid w:val="00C801DA"/>
    <w:rsid w:val="00C8122F"/>
    <w:rsid w:val="00C81D4D"/>
    <w:rsid w:val="00C8346B"/>
    <w:rsid w:val="00C90C06"/>
    <w:rsid w:val="00C91A6A"/>
    <w:rsid w:val="00C9216F"/>
    <w:rsid w:val="00C92859"/>
    <w:rsid w:val="00C93ADC"/>
    <w:rsid w:val="00C94693"/>
    <w:rsid w:val="00C94F4F"/>
    <w:rsid w:val="00C953C1"/>
    <w:rsid w:val="00C96351"/>
    <w:rsid w:val="00C971E3"/>
    <w:rsid w:val="00CA144D"/>
    <w:rsid w:val="00CA1625"/>
    <w:rsid w:val="00CA2423"/>
    <w:rsid w:val="00CA2BCD"/>
    <w:rsid w:val="00CA334A"/>
    <w:rsid w:val="00CA34E0"/>
    <w:rsid w:val="00CA488B"/>
    <w:rsid w:val="00CA6B89"/>
    <w:rsid w:val="00CA7B49"/>
    <w:rsid w:val="00CB13BE"/>
    <w:rsid w:val="00CB1AA3"/>
    <w:rsid w:val="00CB27D1"/>
    <w:rsid w:val="00CB3BA7"/>
    <w:rsid w:val="00CB5CDD"/>
    <w:rsid w:val="00CB6E7E"/>
    <w:rsid w:val="00CB7B5F"/>
    <w:rsid w:val="00CC1A52"/>
    <w:rsid w:val="00CC3E8E"/>
    <w:rsid w:val="00CC5FBE"/>
    <w:rsid w:val="00CC6B78"/>
    <w:rsid w:val="00CD71E2"/>
    <w:rsid w:val="00CD7722"/>
    <w:rsid w:val="00CE03EA"/>
    <w:rsid w:val="00CE12D2"/>
    <w:rsid w:val="00CE180E"/>
    <w:rsid w:val="00CE1F7D"/>
    <w:rsid w:val="00CE3F5F"/>
    <w:rsid w:val="00CE41DC"/>
    <w:rsid w:val="00CE46D9"/>
    <w:rsid w:val="00CE5BB7"/>
    <w:rsid w:val="00CE6287"/>
    <w:rsid w:val="00CE6C8A"/>
    <w:rsid w:val="00CE6E86"/>
    <w:rsid w:val="00CE71A7"/>
    <w:rsid w:val="00CE72FC"/>
    <w:rsid w:val="00CF07C9"/>
    <w:rsid w:val="00CF0B46"/>
    <w:rsid w:val="00CF0C7A"/>
    <w:rsid w:val="00CF1CC4"/>
    <w:rsid w:val="00CF40AD"/>
    <w:rsid w:val="00CF4B53"/>
    <w:rsid w:val="00CF5CCA"/>
    <w:rsid w:val="00CF7159"/>
    <w:rsid w:val="00D00020"/>
    <w:rsid w:val="00D005FA"/>
    <w:rsid w:val="00D01AB3"/>
    <w:rsid w:val="00D04E8E"/>
    <w:rsid w:val="00D04FD5"/>
    <w:rsid w:val="00D05176"/>
    <w:rsid w:val="00D11DA6"/>
    <w:rsid w:val="00D1374A"/>
    <w:rsid w:val="00D14A08"/>
    <w:rsid w:val="00D16530"/>
    <w:rsid w:val="00D169D1"/>
    <w:rsid w:val="00D17893"/>
    <w:rsid w:val="00D2028D"/>
    <w:rsid w:val="00D22692"/>
    <w:rsid w:val="00D26FED"/>
    <w:rsid w:val="00D270C8"/>
    <w:rsid w:val="00D27117"/>
    <w:rsid w:val="00D30474"/>
    <w:rsid w:val="00D312C4"/>
    <w:rsid w:val="00D3140F"/>
    <w:rsid w:val="00D314CA"/>
    <w:rsid w:val="00D31D81"/>
    <w:rsid w:val="00D31FEF"/>
    <w:rsid w:val="00D3230F"/>
    <w:rsid w:val="00D442BC"/>
    <w:rsid w:val="00D465EF"/>
    <w:rsid w:val="00D51844"/>
    <w:rsid w:val="00D53EE8"/>
    <w:rsid w:val="00D555C7"/>
    <w:rsid w:val="00D55A60"/>
    <w:rsid w:val="00D567B1"/>
    <w:rsid w:val="00D56A35"/>
    <w:rsid w:val="00D56B1F"/>
    <w:rsid w:val="00D60951"/>
    <w:rsid w:val="00D62EDF"/>
    <w:rsid w:val="00D6349C"/>
    <w:rsid w:val="00D66D7A"/>
    <w:rsid w:val="00D7470A"/>
    <w:rsid w:val="00D754C8"/>
    <w:rsid w:val="00D7645B"/>
    <w:rsid w:val="00D8141B"/>
    <w:rsid w:val="00D82813"/>
    <w:rsid w:val="00D85441"/>
    <w:rsid w:val="00D85905"/>
    <w:rsid w:val="00D86309"/>
    <w:rsid w:val="00D863CC"/>
    <w:rsid w:val="00D87250"/>
    <w:rsid w:val="00D87B17"/>
    <w:rsid w:val="00D9049C"/>
    <w:rsid w:val="00D924EE"/>
    <w:rsid w:val="00D93181"/>
    <w:rsid w:val="00D93457"/>
    <w:rsid w:val="00D9450F"/>
    <w:rsid w:val="00D950E5"/>
    <w:rsid w:val="00D971F5"/>
    <w:rsid w:val="00D97A16"/>
    <w:rsid w:val="00D97E9A"/>
    <w:rsid w:val="00DA0589"/>
    <w:rsid w:val="00DA076B"/>
    <w:rsid w:val="00DA1084"/>
    <w:rsid w:val="00DA1391"/>
    <w:rsid w:val="00DA1D15"/>
    <w:rsid w:val="00DA1F3D"/>
    <w:rsid w:val="00DA23F3"/>
    <w:rsid w:val="00DA2C33"/>
    <w:rsid w:val="00DA3F8D"/>
    <w:rsid w:val="00DA4A63"/>
    <w:rsid w:val="00DA4EE6"/>
    <w:rsid w:val="00DA63D1"/>
    <w:rsid w:val="00DB1761"/>
    <w:rsid w:val="00DB1FF7"/>
    <w:rsid w:val="00DB2A5B"/>
    <w:rsid w:val="00DB2FFD"/>
    <w:rsid w:val="00DB4DA0"/>
    <w:rsid w:val="00DB6ACC"/>
    <w:rsid w:val="00DB6D5D"/>
    <w:rsid w:val="00DB709B"/>
    <w:rsid w:val="00DC07F5"/>
    <w:rsid w:val="00DC0DF5"/>
    <w:rsid w:val="00DC0FAE"/>
    <w:rsid w:val="00DC334E"/>
    <w:rsid w:val="00DC3FF0"/>
    <w:rsid w:val="00DC435F"/>
    <w:rsid w:val="00DC4B44"/>
    <w:rsid w:val="00DC4CAF"/>
    <w:rsid w:val="00DC5724"/>
    <w:rsid w:val="00DD6DB4"/>
    <w:rsid w:val="00DD7147"/>
    <w:rsid w:val="00DD7D93"/>
    <w:rsid w:val="00DE0421"/>
    <w:rsid w:val="00DE04AD"/>
    <w:rsid w:val="00DE186F"/>
    <w:rsid w:val="00DE4A10"/>
    <w:rsid w:val="00DE7F7C"/>
    <w:rsid w:val="00DE7F7F"/>
    <w:rsid w:val="00DF0145"/>
    <w:rsid w:val="00DF0AED"/>
    <w:rsid w:val="00DF1441"/>
    <w:rsid w:val="00DF21DC"/>
    <w:rsid w:val="00DF321A"/>
    <w:rsid w:val="00DF6167"/>
    <w:rsid w:val="00E01C30"/>
    <w:rsid w:val="00E074D7"/>
    <w:rsid w:val="00E07DCD"/>
    <w:rsid w:val="00E14C5D"/>
    <w:rsid w:val="00E15941"/>
    <w:rsid w:val="00E175F6"/>
    <w:rsid w:val="00E20707"/>
    <w:rsid w:val="00E20EE6"/>
    <w:rsid w:val="00E20FA6"/>
    <w:rsid w:val="00E23559"/>
    <w:rsid w:val="00E2531B"/>
    <w:rsid w:val="00E316D3"/>
    <w:rsid w:val="00E317B8"/>
    <w:rsid w:val="00E356A0"/>
    <w:rsid w:val="00E35F45"/>
    <w:rsid w:val="00E3677F"/>
    <w:rsid w:val="00E37005"/>
    <w:rsid w:val="00E4074F"/>
    <w:rsid w:val="00E41EFB"/>
    <w:rsid w:val="00E429A0"/>
    <w:rsid w:val="00E43B35"/>
    <w:rsid w:val="00E451C5"/>
    <w:rsid w:val="00E45982"/>
    <w:rsid w:val="00E4646C"/>
    <w:rsid w:val="00E46997"/>
    <w:rsid w:val="00E46AC5"/>
    <w:rsid w:val="00E47208"/>
    <w:rsid w:val="00E504FF"/>
    <w:rsid w:val="00E509B2"/>
    <w:rsid w:val="00E51EB0"/>
    <w:rsid w:val="00E52C1F"/>
    <w:rsid w:val="00E56487"/>
    <w:rsid w:val="00E56AB2"/>
    <w:rsid w:val="00E56E9F"/>
    <w:rsid w:val="00E611F0"/>
    <w:rsid w:val="00E624C0"/>
    <w:rsid w:val="00E628CC"/>
    <w:rsid w:val="00E65408"/>
    <w:rsid w:val="00E65F48"/>
    <w:rsid w:val="00E670FC"/>
    <w:rsid w:val="00E67103"/>
    <w:rsid w:val="00E67713"/>
    <w:rsid w:val="00E67C2A"/>
    <w:rsid w:val="00E70672"/>
    <w:rsid w:val="00E7133F"/>
    <w:rsid w:val="00E71660"/>
    <w:rsid w:val="00E7411B"/>
    <w:rsid w:val="00E755A3"/>
    <w:rsid w:val="00E75723"/>
    <w:rsid w:val="00E758FD"/>
    <w:rsid w:val="00E76580"/>
    <w:rsid w:val="00E772C8"/>
    <w:rsid w:val="00E81C34"/>
    <w:rsid w:val="00E838D2"/>
    <w:rsid w:val="00E8537B"/>
    <w:rsid w:val="00E91018"/>
    <w:rsid w:val="00E9194B"/>
    <w:rsid w:val="00E92703"/>
    <w:rsid w:val="00E94CB1"/>
    <w:rsid w:val="00E95F7B"/>
    <w:rsid w:val="00E96B26"/>
    <w:rsid w:val="00E9795C"/>
    <w:rsid w:val="00EA0213"/>
    <w:rsid w:val="00EA11E2"/>
    <w:rsid w:val="00EA2A72"/>
    <w:rsid w:val="00EA3795"/>
    <w:rsid w:val="00EA38A0"/>
    <w:rsid w:val="00EA3CC9"/>
    <w:rsid w:val="00EA3CCD"/>
    <w:rsid w:val="00EA4EC4"/>
    <w:rsid w:val="00EA650B"/>
    <w:rsid w:val="00EA6661"/>
    <w:rsid w:val="00EB08A5"/>
    <w:rsid w:val="00EB26DA"/>
    <w:rsid w:val="00EB2B50"/>
    <w:rsid w:val="00EB4106"/>
    <w:rsid w:val="00EB4A19"/>
    <w:rsid w:val="00EB6586"/>
    <w:rsid w:val="00EC03AD"/>
    <w:rsid w:val="00EC2471"/>
    <w:rsid w:val="00EC2D45"/>
    <w:rsid w:val="00EC4D67"/>
    <w:rsid w:val="00EC4E4E"/>
    <w:rsid w:val="00EC7068"/>
    <w:rsid w:val="00ED26E7"/>
    <w:rsid w:val="00ED2C6A"/>
    <w:rsid w:val="00ED3AC1"/>
    <w:rsid w:val="00ED50C2"/>
    <w:rsid w:val="00ED56E2"/>
    <w:rsid w:val="00ED6549"/>
    <w:rsid w:val="00ED6B02"/>
    <w:rsid w:val="00ED70C8"/>
    <w:rsid w:val="00ED7296"/>
    <w:rsid w:val="00EE21EE"/>
    <w:rsid w:val="00EE2A92"/>
    <w:rsid w:val="00EE3289"/>
    <w:rsid w:val="00EE3F15"/>
    <w:rsid w:val="00EE6FED"/>
    <w:rsid w:val="00EF169A"/>
    <w:rsid w:val="00EF172E"/>
    <w:rsid w:val="00EF1991"/>
    <w:rsid w:val="00EF1AA1"/>
    <w:rsid w:val="00EF648D"/>
    <w:rsid w:val="00EF7674"/>
    <w:rsid w:val="00EF797A"/>
    <w:rsid w:val="00EF7D63"/>
    <w:rsid w:val="00F02A81"/>
    <w:rsid w:val="00F050CE"/>
    <w:rsid w:val="00F05671"/>
    <w:rsid w:val="00F05E15"/>
    <w:rsid w:val="00F05ED1"/>
    <w:rsid w:val="00F06A34"/>
    <w:rsid w:val="00F07EAB"/>
    <w:rsid w:val="00F10FF3"/>
    <w:rsid w:val="00F111BE"/>
    <w:rsid w:val="00F11F25"/>
    <w:rsid w:val="00F12286"/>
    <w:rsid w:val="00F14637"/>
    <w:rsid w:val="00F14AFA"/>
    <w:rsid w:val="00F15E5E"/>
    <w:rsid w:val="00F17B13"/>
    <w:rsid w:val="00F20597"/>
    <w:rsid w:val="00F22073"/>
    <w:rsid w:val="00F224A3"/>
    <w:rsid w:val="00F22B84"/>
    <w:rsid w:val="00F247FB"/>
    <w:rsid w:val="00F24BFC"/>
    <w:rsid w:val="00F26221"/>
    <w:rsid w:val="00F27BAD"/>
    <w:rsid w:val="00F30771"/>
    <w:rsid w:val="00F30E12"/>
    <w:rsid w:val="00F31CCC"/>
    <w:rsid w:val="00F3211C"/>
    <w:rsid w:val="00F332FD"/>
    <w:rsid w:val="00F33573"/>
    <w:rsid w:val="00F35322"/>
    <w:rsid w:val="00F35F50"/>
    <w:rsid w:val="00F36A78"/>
    <w:rsid w:val="00F40A61"/>
    <w:rsid w:val="00F420AF"/>
    <w:rsid w:val="00F423DF"/>
    <w:rsid w:val="00F43823"/>
    <w:rsid w:val="00F44052"/>
    <w:rsid w:val="00F442F2"/>
    <w:rsid w:val="00F454C2"/>
    <w:rsid w:val="00F46474"/>
    <w:rsid w:val="00F4657E"/>
    <w:rsid w:val="00F475E3"/>
    <w:rsid w:val="00F507DE"/>
    <w:rsid w:val="00F527BF"/>
    <w:rsid w:val="00F52F21"/>
    <w:rsid w:val="00F54161"/>
    <w:rsid w:val="00F55103"/>
    <w:rsid w:val="00F5580E"/>
    <w:rsid w:val="00F579F3"/>
    <w:rsid w:val="00F621D1"/>
    <w:rsid w:val="00F6231A"/>
    <w:rsid w:val="00F62B9B"/>
    <w:rsid w:val="00F643DC"/>
    <w:rsid w:val="00F66A5E"/>
    <w:rsid w:val="00F66AE5"/>
    <w:rsid w:val="00F6748B"/>
    <w:rsid w:val="00F7523D"/>
    <w:rsid w:val="00F82056"/>
    <w:rsid w:val="00F82EF2"/>
    <w:rsid w:val="00F83C3D"/>
    <w:rsid w:val="00F843AC"/>
    <w:rsid w:val="00F90060"/>
    <w:rsid w:val="00F911AC"/>
    <w:rsid w:val="00F9364C"/>
    <w:rsid w:val="00F9435C"/>
    <w:rsid w:val="00F944A5"/>
    <w:rsid w:val="00F94C52"/>
    <w:rsid w:val="00F955ED"/>
    <w:rsid w:val="00F97333"/>
    <w:rsid w:val="00F9735E"/>
    <w:rsid w:val="00FA0B97"/>
    <w:rsid w:val="00FA4732"/>
    <w:rsid w:val="00FA4C1B"/>
    <w:rsid w:val="00FA56C4"/>
    <w:rsid w:val="00FA5938"/>
    <w:rsid w:val="00FA5E6D"/>
    <w:rsid w:val="00FA67C2"/>
    <w:rsid w:val="00FA6C48"/>
    <w:rsid w:val="00FB01A3"/>
    <w:rsid w:val="00FB040F"/>
    <w:rsid w:val="00FB24DD"/>
    <w:rsid w:val="00FB25B5"/>
    <w:rsid w:val="00FB30AE"/>
    <w:rsid w:val="00FB37FC"/>
    <w:rsid w:val="00FB3A0D"/>
    <w:rsid w:val="00FB3A7B"/>
    <w:rsid w:val="00FB4210"/>
    <w:rsid w:val="00FB46C3"/>
    <w:rsid w:val="00FC0CB6"/>
    <w:rsid w:val="00FC0D86"/>
    <w:rsid w:val="00FC1FB9"/>
    <w:rsid w:val="00FC2B55"/>
    <w:rsid w:val="00FC31C3"/>
    <w:rsid w:val="00FC4227"/>
    <w:rsid w:val="00FC5959"/>
    <w:rsid w:val="00FC67C4"/>
    <w:rsid w:val="00FC7498"/>
    <w:rsid w:val="00FD0C07"/>
    <w:rsid w:val="00FD1385"/>
    <w:rsid w:val="00FD2B64"/>
    <w:rsid w:val="00FD31E4"/>
    <w:rsid w:val="00FD5C0D"/>
    <w:rsid w:val="00FD61D5"/>
    <w:rsid w:val="00FD664B"/>
    <w:rsid w:val="00FD6A8C"/>
    <w:rsid w:val="00FE0069"/>
    <w:rsid w:val="00FE0250"/>
    <w:rsid w:val="00FE1DA8"/>
    <w:rsid w:val="00FE3448"/>
    <w:rsid w:val="00FE36C2"/>
    <w:rsid w:val="00FE482C"/>
    <w:rsid w:val="00FE66A3"/>
    <w:rsid w:val="00FE7618"/>
    <w:rsid w:val="00FE7B95"/>
    <w:rsid w:val="00FE7CBB"/>
    <w:rsid w:val="00FF0451"/>
    <w:rsid w:val="00FF0609"/>
    <w:rsid w:val="00FF0F4F"/>
    <w:rsid w:val="00FF305F"/>
    <w:rsid w:val="00FF4C79"/>
    <w:rsid w:val="00FF6003"/>
    <w:rsid w:val="00FF6627"/>
    <w:rsid w:val="00FF6B50"/>
    <w:rsid w:val="0159E745"/>
    <w:rsid w:val="017F5A73"/>
    <w:rsid w:val="01C804C0"/>
    <w:rsid w:val="020BA873"/>
    <w:rsid w:val="02FBDF91"/>
    <w:rsid w:val="041E3A15"/>
    <w:rsid w:val="046EE8FE"/>
    <w:rsid w:val="055ADDFB"/>
    <w:rsid w:val="05A8FAFD"/>
    <w:rsid w:val="05DA399B"/>
    <w:rsid w:val="06E11674"/>
    <w:rsid w:val="07BB49BE"/>
    <w:rsid w:val="0843918D"/>
    <w:rsid w:val="096A2446"/>
    <w:rsid w:val="0A144F97"/>
    <w:rsid w:val="0A5391EB"/>
    <w:rsid w:val="0AB7D75A"/>
    <w:rsid w:val="0B13DAAB"/>
    <w:rsid w:val="0B7A0E29"/>
    <w:rsid w:val="0BE5F766"/>
    <w:rsid w:val="0CA225D7"/>
    <w:rsid w:val="0DCFBA5D"/>
    <w:rsid w:val="0DD74CD9"/>
    <w:rsid w:val="0E686D85"/>
    <w:rsid w:val="0E80BC08"/>
    <w:rsid w:val="0E907B65"/>
    <w:rsid w:val="0EF7D876"/>
    <w:rsid w:val="10AF8530"/>
    <w:rsid w:val="10E36116"/>
    <w:rsid w:val="10F86C3A"/>
    <w:rsid w:val="111D71A3"/>
    <w:rsid w:val="115DCA4E"/>
    <w:rsid w:val="11615D97"/>
    <w:rsid w:val="11B331FC"/>
    <w:rsid w:val="12836C6C"/>
    <w:rsid w:val="12CFFA26"/>
    <w:rsid w:val="12F1531A"/>
    <w:rsid w:val="1423A6CA"/>
    <w:rsid w:val="14443178"/>
    <w:rsid w:val="144AA831"/>
    <w:rsid w:val="14D607F0"/>
    <w:rsid w:val="158DB5F7"/>
    <w:rsid w:val="16D6AA59"/>
    <w:rsid w:val="16F14D76"/>
    <w:rsid w:val="174F609D"/>
    <w:rsid w:val="17545179"/>
    <w:rsid w:val="17DA3F36"/>
    <w:rsid w:val="17F4B717"/>
    <w:rsid w:val="1823B10F"/>
    <w:rsid w:val="1947D65D"/>
    <w:rsid w:val="19CF4418"/>
    <w:rsid w:val="19D32A8A"/>
    <w:rsid w:val="19EF3D41"/>
    <w:rsid w:val="1A343430"/>
    <w:rsid w:val="1BB00A4F"/>
    <w:rsid w:val="1C38F59B"/>
    <w:rsid w:val="1D4F9BD7"/>
    <w:rsid w:val="1E76D4A7"/>
    <w:rsid w:val="1EAAE2D7"/>
    <w:rsid w:val="2012F257"/>
    <w:rsid w:val="2039AB37"/>
    <w:rsid w:val="203D93D9"/>
    <w:rsid w:val="20A387AF"/>
    <w:rsid w:val="20D52DFB"/>
    <w:rsid w:val="21B0B8CB"/>
    <w:rsid w:val="221EEFE3"/>
    <w:rsid w:val="22A4C50C"/>
    <w:rsid w:val="22BC488D"/>
    <w:rsid w:val="237C551A"/>
    <w:rsid w:val="24073743"/>
    <w:rsid w:val="25AE7EAE"/>
    <w:rsid w:val="25B3777A"/>
    <w:rsid w:val="2651B8CE"/>
    <w:rsid w:val="26554AAB"/>
    <w:rsid w:val="2672B351"/>
    <w:rsid w:val="26897BBC"/>
    <w:rsid w:val="270C665D"/>
    <w:rsid w:val="27A8ADB7"/>
    <w:rsid w:val="27E1048D"/>
    <w:rsid w:val="282055C9"/>
    <w:rsid w:val="2A01466E"/>
    <w:rsid w:val="2A1484C9"/>
    <w:rsid w:val="2A41D3F7"/>
    <w:rsid w:val="2A5A2EDA"/>
    <w:rsid w:val="2BFF9FCD"/>
    <w:rsid w:val="2D70421D"/>
    <w:rsid w:val="2EA33645"/>
    <w:rsid w:val="2EDA0918"/>
    <w:rsid w:val="2EEED541"/>
    <w:rsid w:val="2F0BAA3B"/>
    <w:rsid w:val="3070D951"/>
    <w:rsid w:val="3121D064"/>
    <w:rsid w:val="312962E0"/>
    <w:rsid w:val="31D5FBDA"/>
    <w:rsid w:val="3320067F"/>
    <w:rsid w:val="33D67E4C"/>
    <w:rsid w:val="33EFD989"/>
    <w:rsid w:val="34A2D8DE"/>
    <w:rsid w:val="34A7EAA1"/>
    <w:rsid w:val="35702499"/>
    <w:rsid w:val="35C84E9D"/>
    <w:rsid w:val="36975C76"/>
    <w:rsid w:val="376CB642"/>
    <w:rsid w:val="3771AA9B"/>
    <w:rsid w:val="38DFCBFE"/>
    <w:rsid w:val="399FB046"/>
    <w:rsid w:val="3B2386B1"/>
    <w:rsid w:val="3BD850D5"/>
    <w:rsid w:val="3BF16A42"/>
    <w:rsid w:val="3C8774B7"/>
    <w:rsid w:val="3D743A7F"/>
    <w:rsid w:val="3DEE8F20"/>
    <w:rsid w:val="3EAF5887"/>
    <w:rsid w:val="402BA056"/>
    <w:rsid w:val="403365A3"/>
    <w:rsid w:val="40607816"/>
    <w:rsid w:val="41C34AF9"/>
    <w:rsid w:val="41D78D5C"/>
    <w:rsid w:val="43102406"/>
    <w:rsid w:val="431DE582"/>
    <w:rsid w:val="44214FB5"/>
    <w:rsid w:val="4428E231"/>
    <w:rsid w:val="4436D817"/>
    <w:rsid w:val="4593AA22"/>
    <w:rsid w:val="45E8FB89"/>
    <w:rsid w:val="4613836A"/>
    <w:rsid w:val="46821F1F"/>
    <w:rsid w:val="4697EA2F"/>
    <w:rsid w:val="472B8E4E"/>
    <w:rsid w:val="4839176D"/>
    <w:rsid w:val="48B2D471"/>
    <w:rsid w:val="494A737D"/>
    <w:rsid w:val="499FCFCE"/>
    <w:rsid w:val="49EEA6BB"/>
    <w:rsid w:val="4A48A10F"/>
    <w:rsid w:val="4A55A208"/>
    <w:rsid w:val="4A81E618"/>
    <w:rsid w:val="4A9E1BF9"/>
    <w:rsid w:val="4BD20C87"/>
    <w:rsid w:val="4C051AA4"/>
    <w:rsid w:val="4C0AC340"/>
    <w:rsid w:val="4C6BB661"/>
    <w:rsid w:val="4CA54141"/>
    <w:rsid w:val="4D4A2CB7"/>
    <w:rsid w:val="4D5D519D"/>
    <w:rsid w:val="4D93E9FE"/>
    <w:rsid w:val="4E019F43"/>
    <w:rsid w:val="4E07EDDA"/>
    <w:rsid w:val="4E871BF5"/>
    <w:rsid w:val="4E8C66BB"/>
    <w:rsid w:val="4ED6B5C7"/>
    <w:rsid w:val="5063605D"/>
    <w:rsid w:val="50AAB61A"/>
    <w:rsid w:val="50C2669F"/>
    <w:rsid w:val="525EBAD1"/>
    <w:rsid w:val="5404E729"/>
    <w:rsid w:val="54148C9A"/>
    <w:rsid w:val="542E3BB2"/>
    <w:rsid w:val="5430BBC2"/>
    <w:rsid w:val="559F9B0F"/>
    <w:rsid w:val="55EE6D7B"/>
    <w:rsid w:val="563F560D"/>
    <w:rsid w:val="56766F4B"/>
    <w:rsid w:val="57D7A73F"/>
    <w:rsid w:val="5800065F"/>
    <w:rsid w:val="582C7EDA"/>
    <w:rsid w:val="58C207CF"/>
    <w:rsid w:val="59D91D43"/>
    <w:rsid w:val="59F0D155"/>
    <w:rsid w:val="5ABF45E8"/>
    <w:rsid w:val="5AD58ACA"/>
    <w:rsid w:val="5B632CF3"/>
    <w:rsid w:val="5BDA73A4"/>
    <w:rsid w:val="5CD8290B"/>
    <w:rsid w:val="5D28869E"/>
    <w:rsid w:val="5D662547"/>
    <w:rsid w:val="5D688114"/>
    <w:rsid w:val="5DC34DF8"/>
    <w:rsid w:val="5DDDE223"/>
    <w:rsid w:val="5E0C8E1D"/>
    <w:rsid w:val="5E6F8FC0"/>
    <w:rsid w:val="5EBE02A8"/>
    <w:rsid w:val="5FC2F061"/>
    <w:rsid w:val="61BD7371"/>
    <w:rsid w:val="61D968DB"/>
    <w:rsid w:val="6202BCB7"/>
    <w:rsid w:val="6256E4F5"/>
    <w:rsid w:val="6325D3AA"/>
    <w:rsid w:val="6343580E"/>
    <w:rsid w:val="6430BBD9"/>
    <w:rsid w:val="64D65E88"/>
    <w:rsid w:val="664AC354"/>
    <w:rsid w:val="666FFB89"/>
    <w:rsid w:val="68A8C233"/>
    <w:rsid w:val="69AA3B13"/>
    <w:rsid w:val="69D43526"/>
    <w:rsid w:val="6A5AC8B6"/>
    <w:rsid w:val="6A7DA455"/>
    <w:rsid w:val="6A81E1A4"/>
    <w:rsid w:val="6AC650A4"/>
    <w:rsid w:val="6B2EA600"/>
    <w:rsid w:val="6C0E4269"/>
    <w:rsid w:val="6CE26677"/>
    <w:rsid w:val="6CE856AA"/>
    <w:rsid w:val="6EE5C90A"/>
    <w:rsid w:val="6F24228E"/>
    <w:rsid w:val="6F9F3D12"/>
    <w:rsid w:val="713328B2"/>
    <w:rsid w:val="7171B187"/>
    <w:rsid w:val="717F1C60"/>
    <w:rsid w:val="71B0D86A"/>
    <w:rsid w:val="71B4C21C"/>
    <w:rsid w:val="71DE7CC2"/>
    <w:rsid w:val="7507A883"/>
    <w:rsid w:val="75A05705"/>
    <w:rsid w:val="765C31E3"/>
    <w:rsid w:val="77D37793"/>
    <w:rsid w:val="780B7430"/>
    <w:rsid w:val="7837F0E3"/>
    <w:rsid w:val="78AD20CC"/>
    <w:rsid w:val="78BB70AD"/>
    <w:rsid w:val="79C88552"/>
    <w:rsid w:val="7A0CE060"/>
    <w:rsid w:val="7A381A2C"/>
    <w:rsid w:val="7B570DB4"/>
    <w:rsid w:val="7B955362"/>
    <w:rsid w:val="7D8222F0"/>
    <w:rsid w:val="7D9BBD04"/>
    <w:rsid w:val="7DBE14CD"/>
    <w:rsid w:val="7F049202"/>
    <w:rsid w:val="7F83F80C"/>
    <w:rsid w:val="7FB57161"/>
    <w:rsid w:val="7FCD2017"/>
    <w:rsid w:val="7FF4D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97671"/>
  <w15:docId w15:val="{723F8F89-0FC6-FF4F-9C8C-8DE6EB03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48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unhideWhenUsed/>
    <w:rsid w:val="00AB2BB8"/>
    <w:rPr>
      <w:sz w:val="16"/>
      <w:szCs w:val="16"/>
    </w:rPr>
  </w:style>
  <w:style w:type="paragraph" w:styleId="CommentText">
    <w:name w:val="annotation text"/>
    <w:basedOn w:val="Normal"/>
    <w:link w:val="CommentTextChar"/>
    <w:uiPriority w:val="99"/>
    <w:unhideWhenUsed/>
    <w:rsid w:val="00AB2BB8"/>
    <w:rPr>
      <w:rFonts w:eastAsiaTheme="minorHAnsi" w:cstheme="minorBidi"/>
      <w:sz w:val="20"/>
      <w:szCs w:val="20"/>
    </w:rPr>
  </w:style>
  <w:style w:type="character" w:customStyle="1" w:styleId="CommentTextChar">
    <w:name w:val="Comment Text Char"/>
    <w:basedOn w:val="DefaultParagraphFont"/>
    <w:link w:val="CommentText"/>
    <w:uiPriority w:val="99"/>
    <w:rsid w:val="00AB2BB8"/>
    <w:rPr>
      <w:sz w:val="20"/>
      <w:szCs w:val="20"/>
    </w:rPr>
  </w:style>
  <w:style w:type="paragraph" w:styleId="Caption">
    <w:name w:val="caption"/>
    <w:basedOn w:val="Normal"/>
    <w:next w:val="Normal"/>
    <w:uiPriority w:val="35"/>
    <w:unhideWhenUsed/>
    <w:qFormat/>
    <w:rsid w:val="00AB2BB8"/>
    <w:pPr>
      <w:spacing w:after="200"/>
    </w:pPr>
    <w:rPr>
      <w:rFonts w:eastAsiaTheme="minorHAnsi" w:cstheme="minorBidi"/>
      <w:i/>
      <w:iCs/>
      <w:color w:val="44546A" w:themeColor="text2"/>
      <w:sz w:val="18"/>
      <w:szCs w:val="18"/>
    </w:rPr>
  </w:style>
  <w:style w:type="paragraph" w:styleId="ListParagraph">
    <w:name w:val="List Paragraph"/>
    <w:basedOn w:val="Normal"/>
    <w:qFormat/>
    <w:rsid w:val="00AB2BB8"/>
    <w:pPr>
      <w:ind w:left="720"/>
      <w:contextualSpacing/>
    </w:pPr>
    <w:rPr>
      <w:rFonts w:eastAsiaTheme="minorHAnsi" w:cstheme="minorBidi"/>
    </w:rPr>
  </w:style>
  <w:style w:type="paragraph" w:styleId="NormalWeb">
    <w:name w:val="Normal (Web)"/>
    <w:basedOn w:val="Normal"/>
    <w:uiPriority w:val="99"/>
    <w:unhideWhenUsed/>
    <w:rsid w:val="00AB2BB8"/>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3D1A9B"/>
    <w:rPr>
      <w:rFonts w:eastAsia="Times New Roman" w:cs="Times New Roman"/>
      <w:b/>
      <w:bCs/>
    </w:rPr>
  </w:style>
  <w:style w:type="character" w:customStyle="1" w:styleId="CommentSubjectChar">
    <w:name w:val="Comment Subject Char"/>
    <w:basedOn w:val="CommentTextChar"/>
    <w:link w:val="CommentSubject"/>
    <w:uiPriority w:val="99"/>
    <w:semiHidden/>
    <w:rsid w:val="003D1A9B"/>
    <w:rPr>
      <w:rFonts w:eastAsia="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B0AAB"/>
  </w:style>
  <w:style w:type="character" w:styleId="Hyperlink">
    <w:name w:val="Hyperlink"/>
    <w:basedOn w:val="DefaultParagraphFont"/>
    <w:uiPriority w:val="99"/>
    <w:unhideWhenUsed/>
    <w:rsid w:val="00B65A63"/>
    <w:rPr>
      <w:color w:val="0000FF"/>
      <w:u w:val="single"/>
    </w:rPr>
  </w:style>
  <w:style w:type="paragraph" w:styleId="Header">
    <w:name w:val="header"/>
    <w:basedOn w:val="Normal"/>
    <w:link w:val="HeaderChar"/>
    <w:uiPriority w:val="99"/>
    <w:unhideWhenUsed/>
    <w:rsid w:val="00A02758"/>
    <w:pPr>
      <w:tabs>
        <w:tab w:val="center" w:pos="4680"/>
        <w:tab w:val="right" w:pos="9360"/>
      </w:tabs>
    </w:pPr>
  </w:style>
  <w:style w:type="character" w:customStyle="1" w:styleId="HeaderChar">
    <w:name w:val="Header Char"/>
    <w:basedOn w:val="DefaultParagraphFont"/>
    <w:link w:val="Header"/>
    <w:uiPriority w:val="99"/>
    <w:rsid w:val="00A02758"/>
  </w:style>
  <w:style w:type="paragraph" w:styleId="Footer">
    <w:name w:val="footer"/>
    <w:basedOn w:val="Normal"/>
    <w:link w:val="FooterChar"/>
    <w:uiPriority w:val="99"/>
    <w:unhideWhenUsed/>
    <w:rsid w:val="00A02758"/>
    <w:pPr>
      <w:tabs>
        <w:tab w:val="center" w:pos="4680"/>
        <w:tab w:val="right" w:pos="9360"/>
      </w:tabs>
    </w:pPr>
  </w:style>
  <w:style w:type="character" w:customStyle="1" w:styleId="FooterChar">
    <w:name w:val="Footer Char"/>
    <w:basedOn w:val="DefaultParagraphFont"/>
    <w:link w:val="Footer"/>
    <w:uiPriority w:val="99"/>
    <w:rsid w:val="00A02758"/>
  </w:style>
  <w:style w:type="table" w:styleId="TableGrid">
    <w:name w:val="Table Grid"/>
    <w:basedOn w:val="TableNormal"/>
    <w:uiPriority w:val="39"/>
    <w:rsid w:val="00BF2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A3CCD"/>
    <w:rPr>
      <w:color w:val="605E5C"/>
      <w:shd w:val="clear" w:color="auto" w:fill="E1DFDD"/>
    </w:rPr>
  </w:style>
  <w:style w:type="character" w:styleId="PageNumber">
    <w:name w:val="page number"/>
    <w:basedOn w:val="DefaultParagraphFont"/>
    <w:uiPriority w:val="99"/>
    <w:semiHidden/>
    <w:unhideWhenUsed/>
    <w:rsid w:val="00052F1E"/>
  </w:style>
  <w:style w:type="character" w:styleId="LineNumber">
    <w:name w:val="line number"/>
    <w:basedOn w:val="DefaultParagraphFont"/>
    <w:uiPriority w:val="99"/>
    <w:semiHidden/>
    <w:unhideWhenUsed/>
    <w:rsid w:val="00B27F53"/>
  </w:style>
  <w:style w:type="paragraph" w:styleId="Bibliography">
    <w:name w:val="Bibliography"/>
    <w:basedOn w:val="Normal"/>
    <w:next w:val="Normal"/>
    <w:uiPriority w:val="37"/>
    <w:unhideWhenUsed/>
    <w:rsid w:val="00B21C0C"/>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978">
      <w:bodyDiv w:val="1"/>
      <w:marLeft w:val="0"/>
      <w:marRight w:val="0"/>
      <w:marTop w:val="0"/>
      <w:marBottom w:val="0"/>
      <w:divBdr>
        <w:top w:val="none" w:sz="0" w:space="0" w:color="auto"/>
        <w:left w:val="none" w:sz="0" w:space="0" w:color="auto"/>
        <w:bottom w:val="none" w:sz="0" w:space="0" w:color="auto"/>
        <w:right w:val="none" w:sz="0" w:space="0" w:color="auto"/>
      </w:divBdr>
    </w:div>
    <w:div w:id="45489176">
      <w:bodyDiv w:val="1"/>
      <w:marLeft w:val="0"/>
      <w:marRight w:val="0"/>
      <w:marTop w:val="0"/>
      <w:marBottom w:val="0"/>
      <w:divBdr>
        <w:top w:val="none" w:sz="0" w:space="0" w:color="auto"/>
        <w:left w:val="none" w:sz="0" w:space="0" w:color="auto"/>
        <w:bottom w:val="none" w:sz="0" w:space="0" w:color="auto"/>
        <w:right w:val="none" w:sz="0" w:space="0" w:color="auto"/>
      </w:divBdr>
    </w:div>
    <w:div w:id="60904558">
      <w:bodyDiv w:val="1"/>
      <w:marLeft w:val="0"/>
      <w:marRight w:val="0"/>
      <w:marTop w:val="0"/>
      <w:marBottom w:val="0"/>
      <w:divBdr>
        <w:top w:val="none" w:sz="0" w:space="0" w:color="auto"/>
        <w:left w:val="none" w:sz="0" w:space="0" w:color="auto"/>
        <w:bottom w:val="none" w:sz="0" w:space="0" w:color="auto"/>
        <w:right w:val="none" w:sz="0" w:space="0" w:color="auto"/>
      </w:divBdr>
    </w:div>
    <w:div w:id="70351473">
      <w:bodyDiv w:val="1"/>
      <w:marLeft w:val="0"/>
      <w:marRight w:val="0"/>
      <w:marTop w:val="0"/>
      <w:marBottom w:val="0"/>
      <w:divBdr>
        <w:top w:val="none" w:sz="0" w:space="0" w:color="auto"/>
        <w:left w:val="none" w:sz="0" w:space="0" w:color="auto"/>
        <w:bottom w:val="none" w:sz="0" w:space="0" w:color="auto"/>
        <w:right w:val="none" w:sz="0" w:space="0" w:color="auto"/>
      </w:divBdr>
    </w:div>
    <w:div w:id="89281977">
      <w:bodyDiv w:val="1"/>
      <w:marLeft w:val="0"/>
      <w:marRight w:val="0"/>
      <w:marTop w:val="0"/>
      <w:marBottom w:val="0"/>
      <w:divBdr>
        <w:top w:val="none" w:sz="0" w:space="0" w:color="auto"/>
        <w:left w:val="none" w:sz="0" w:space="0" w:color="auto"/>
        <w:bottom w:val="none" w:sz="0" w:space="0" w:color="auto"/>
        <w:right w:val="none" w:sz="0" w:space="0" w:color="auto"/>
      </w:divBdr>
    </w:div>
    <w:div w:id="123282590">
      <w:bodyDiv w:val="1"/>
      <w:marLeft w:val="0"/>
      <w:marRight w:val="0"/>
      <w:marTop w:val="0"/>
      <w:marBottom w:val="0"/>
      <w:divBdr>
        <w:top w:val="none" w:sz="0" w:space="0" w:color="auto"/>
        <w:left w:val="none" w:sz="0" w:space="0" w:color="auto"/>
        <w:bottom w:val="none" w:sz="0" w:space="0" w:color="auto"/>
        <w:right w:val="none" w:sz="0" w:space="0" w:color="auto"/>
      </w:divBdr>
    </w:div>
    <w:div w:id="139687723">
      <w:bodyDiv w:val="1"/>
      <w:marLeft w:val="0"/>
      <w:marRight w:val="0"/>
      <w:marTop w:val="0"/>
      <w:marBottom w:val="0"/>
      <w:divBdr>
        <w:top w:val="none" w:sz="0" w:space="0" w:color="auto"/>
        <w:left w:val="none" w:sz="0" w:space="0" w:color="auto"/>
        <w:bottom w:val="none" w:sz="0" w:space="0" w:color="auto"/>
        <w:right w:val="none" w:sz="0" w:space="0" w:color="auto"/>
      </w:divBdr>
    </w:div>
    <w:div w:id="170527950">
      <w:bodyDiv w:val="1"/>
      <w:marLeft w:val="0"/>
      <w:marRight w:val="0"/>
      <w:marTop w:val="0"/>
      <w:marBottom w:val="0"/>
      <w:divBdr>
        <w:top w:val="none" w:sz="0" w:space="0" w:color="auto"/>
        <w:left w:val="none" w:sz="0" w:space="0" w:color="auto"/>
        <w:bottom w:val="none" w:sz="0" w:space="0" w:color="auto"/>
        <w:right w:val="none" w:sz="0" w:space="0" w:color="auto"/>
      </w:divBdr>
    </w:div>
    <w:div w:id="268122860">
      <w:bodyDiv w:val="1"/>
      <w:marLeft w:val="0"/>
      <w:marRight w:val="0"/>
      <w:marTop w:val="0"/>
      <w:marBottom w:val="0"/>
      <w:divBdr>
        <w:top w:val="none" w:sz="0" w:space="0" w:color="auto"/>
        <w:left w:val="none" w:sz="0" w:space="0" w:color="auto"/>
        <w:bottom w:val="none" w:sz="0" w:space="0" w:color="auto"/>
        <w:right w:val="none" w:sz="0" w:space="0" w:color="auto"/>
      </w:divBdr>
    </w:div>
    <w:div w:id="334386258">
      <w:bodyDiv w:val="1"/>
      <w:marLeft w:val="0"/>
      <w:marRight w:val="0"/>
      <w:marTop w:val="0"/>
      <w:marBottom w:val="0"/>
      <w:divBdr>
        <w:top w:val="none" w:sz="0" w:space="0" w:color="auto"/>
        <w:left w:val="none" w:sz="0" w:space="0" w:color="auto"/>
        <w:bottom w:val="none" w:sz="0" w:space="0" w:color="auto"/>
        <w:right w:val="none" w:sz="0" w:space="0" w:color="auto"/>
      </w:divBdr>
    </w:div>
    <w:div w:id="342361712">
      <w:bodyDiv w:val="1"/>
      <w:marLeft w:val="0"/>
      <w:marRight w:val="0"/>
      <w:marTop w:val="0"/>
      <w:marBottom w:val="0"/>
      <w:divBdr>
        <w:top w:val="none" w:sz="0" w:space="0" w:color="auto"/>
        <w:left w:val="none" w:sz="0" w:space="0" w:color="auto"/>
        <w:bottom w:val="none" w:sz="0" w:space="0" w:color="auto"/>
        <w:right w:val="none" w:sz="0" w:space="0" w:color="auto"/>
      </w:divBdr>
    </w:div>
    <w:div w:id="415130067">
      <w:bodyDiv w:val="1"/>
      <w:marLeft w:val="0"/>
      <w:marRight w:val="0"/>
      <w:marTop w:val="0"/>
      <w:marBottom w:val="0"/>
      <w:divBdr>
        <w:top w:val="none" w:sz="0" w:space="0" w:color="auto"/>
        <w:left w:val="none" w:sz="0" w:space="0" w:color="auto"/>
        <w:bottom w:val="none" w:sz="0" w:space="0" w:color="auto"/>
        <w:right w:val="none" w:sz="0" w:space="0" w:color="auto"/>
      </w:divBdr>
    </w:div>
    <w:div w:id="426272753">
      <w:bodyDiv w:val="1"/>
      <w:marLeft w:val="0"/>
      <w:marRight w:val="0"/>
      <w:marTop w:val="0"/>
      <w:marBottom w:val="0"/>
      <w:divBdr>
        <w:top w:val="none" w:sz="0" w:space="0" w:color="auto"/>
        <w:left w:val="none" w:sz="0" w:space="0" w:color="auto"/>
        <w:bottom w:val="none" w:sz="0" w:space="0" w:color="auto"/>
        <w:right w:val="none" w:sz="0" w:space="0" w:color="auto"/>
      </w:divBdr>
      <w:divsChild>
        <w:div w:id="1527906361">
          <w:marLeft w:val="0"/>
          <w:marRight w:val="0"/>
          <w:marTop w:val="0"/>
          <w:marBottom w:val="0"/>
          <w:divBdr>
            <w:top w:val="none" w:sz="0" w:space="0" w:color="auto"/>
            <w:left w:val="none" w:sz="0" w:space="0" w:color="auto"/>
            <w:bottom w:val="none" w:sz="0" w:space="0" w:color="auto"/>
            <w:right w:val="none" w:sz="0" w:space="0" w:color="auto"/>
          </w:divBdr>
          <w:divsChild>
            <w:div w:id="1047605857">
              <w:marLeft w:val="0"/>
              <w:marRight w:val="0"/>
              <w:marTop w:val="0"/>
              <w:marBottom w:val="0"/>
              <w:divBdr>
                <w:top w:val="none" w:sz="0" w:space="0" w:color="auto"/>
                <w:left w:val="none" w:sz="0" w:space="0" w:color="auto"/>
                <w:bottom w:val="none" w:sz="0" w:space="0" w:color="auto"/>
                <w:right w:val="none" w:sz="0" w:space="0" w:color="auto"/>
              </w:divBdr>
              <w:divsChild>
                <w:div w:id="13974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53371">
      <w:bodyDiv w:val="1"/>
      <w:marLeft w:val="0"/>
      <w:marRight w:val="0"/>
      <w:marTop w:val="0"/>
      <w:marBottom w:val="0"/>
      <w:divBdr>
        <w:top w:val="none" w:sz="0" w:space="0" w:color="auto"/>
        <w:left w:val="none" w:sz="0" w:space="0" w:color="auto"/>
        <w:bottom w:val="none" w:sz="0" w:space="0" w:color="auto"/>
        <w:right w:val="none" w:sz="0" w:space="0" w:color="auto"/>
      </w:divBdr>
    </w:div>
    <w:div w:id="465662344">
      <w:bodyDiv w:val="1"/>
      <w:marLeft w:val="0"/>
      <w:marRight w:val="0"/>
      <w:marTop w:val="0"/>
      <w:marBottom w:val="0"/>
      <w:divBdr>
        <w:top w:val="none" w:sz="0" w:space="0" w:color="auto"/>
        <w:left w:val="none" w:sz="0" w:space="0" w:color="auto"/>
        <w:bottom w:val="none" w:sz="0" w:space="0" w:color="auto"/>
        <w:right w:val="none" w:sz="0" w:space="0" w:color="auto"/>
      </w:divBdr>
    </w:div>
    <w:div w:id="484204333">
      <w:bodyDiv w:val="1"/>
      <w:marLeft w:val="0"/>
      <w:marRight w:val="0"/>
      <w:marTop w:val="0"/>
      <w:marBottom w:val="0"/>
      <w:divBdr>
        <w:top w:val="none" w:sz="0" w:space="0" w:color="auto"/>
        <w:left w:val="none" w:sz="0" w:space="0" w:color="auto"/>
        <w:bottom w:val="none" w:sz="0" w:space="0" w:color="auto"/>
        <w:right w:val="none" w:sz="0" w:space="0" w:color="auto"/>
      </w:divBdr>
    </w:div>
    <w:div w:id="536238330">
      <w:bodyDiv w:val="1"/>
      <w:marLeft w:val="0"/>
      <w:marRight w:val="0"/>
      <w:marTop w:val="0"/>
      <w:marBottom w:val="0"/>
      <w:divBdr>
        <w:top w:val="none" w:sz="0" w:space="0" w:color="auto"/>
        <w:left w:val="none" w:sz="0" w:space="0" w:color="auto"/>
        <w:bottom w:val="none" w:sz="0" w:space="0" w:color="auto"/>
        <w:right w:val="none" w:sz="0" w:space="0" w:color="auto"/>
      </w:divBdr>
    </w:div>
    <w:div w:id="609776967">
      <w:bodyDiv w:val="1"/>
      <w:marLeft w:val="0"/>
      <w:marRight w:val="0"/>
      <w:marTop w:val="0"/>
      <w:marBottom w:val="0"/>
      <w:divBdr>
        <w:top w:val="none" w:sz="0" w:space="0" w:color="auto"/>
        <w:left w:val="none" w:sz="0" w:space="0" w:color="auto"/>
        <w:bottom w:val="none" w:sz="0" w:space="0" w:color="auto"/>
        <w:right w:val="none" w:sz="0" w:space="0" w:color="auto"/>
      </w:divBdr>
    </w:div>
    <w:div w:id="645742053">
      <w:bodyDiv w:val="1"/>
      <w:marLeft w:val="0"/>
      <w:marRight w:val="0"/>
      <w:marTop w:val="0"/>
      <w:marBottom w:val="0"/>
      <w:divBdr>
        <w:top w:val="none" w:sz="0" w:space="0" w:color="auto"/>
        <w:left w:val="none" w:sz="0" w:space="0" w:color="auto"/>
        <w:bottom w:val="none" w:sz="0" w:space="0" w:color="auto"/>
        <w:right w:val="none" w:sz="0" w:space="0" w:color="auto"/>
      </w:divBdr>
    </w:div>
    <w:div w:id="651569949">
      <w:bodyDiv w:val="1"/>
      <w:marLeft w:val="0"/>
      <w:marRight w:val="0"/>
      <w:marTop w:val="0"/>
      <w:marBottom w:val="0"/>
      <w:divBdr>
        <w:top w:val="none" w:sz="0" w:space="0" w:color="auto"/>
        <w:left w:val="none" w:sz="0" w:space="0" w:color="auto"/>
        <w:bottom w:val="none" w:sz="0" w:space="0" w:color="auto"/>
        <w:right w:val="none" w:sz="0" w:space="0" w:color="auto"/>
      </w:divBdr>
    </w:div>
    <w:div w:id="729427518">
      <w:bodyDiv w:val="1"/>
      <w:marLeft w:val="0"/>
      <w:marRight w:val="0"/>
      <w:marTop w:val="0"/>
      <w:marBottom w:val="0"/>
      <w:divBdr>
        <w:top w:val="none" w:sz="0" w:space="0" w:color="auto"/>
        <w:left w:val="none" w:sz="0" w:space="0" w:color="auto"/>
        <w:bottom w:val="none" w:sz="0" w:space="0" w:color="auto"/>
        <w:right w:val="none" w:sz="0" w:space="0" w:color="auto"/>
      </w:divBdr>
    </w:div>
    <w:div w:id="735905391">
      <w:bodyDiv w:val="1"/>
      <w:marLeft w:val="0"/>
      <w:marRight w:val="0"/>
      <w:marTop w:val="0"/>
      <w:marBottom w:val="0"/>
      <w:divBdr>
        <w:top w:val="none" w:sz="0" w:space="0" w:color="auto"/>
        <w:left w:val="none" w:sz="0" w:space="0" w:color="auto"/>
        <w:bottom w:val="none" w:sz="0" w:space="0" w:color="auto"/>
        <w:right w:val="none" w:sz="0" w:space="0" w:color="auto"/>
      </w:divBdr>
      <w:divsChild>
        <w:div w:id="1829592525">
          <w:marLeft w:val="0"/>
          <w:marRight w:val="0"/>
          <w:marTop w:val="0"/>
          <w:marBottom w:val="0"/>
          <w:divBdr>
            <w:top w:val="none" w:sz="0" w:space="0" w:color="auto"/>
            <w:left w:val="none" w:sz="0" w:space="0" w:color="auto"/>
            <w:bottom w:val="none" w:sz="0" w:space="0" w:color="auto"/>
            <w:right w:val="none" w:sz="0" w:space="0" w:color="auto"/>
          </w:divBdr>
          <w:divsChild>
            <w:div w:id="1996759305">
              <w:marLeft w:val="0"/>
              <w:marRight w:val="0"/>
              <w:marTop w:val="0"/>
              <w:marBottom w:val="0"/>
              <w:divBdr>
                <w:top w:val="none" w:sz="0" w:space="0" w:color="auto"/>
                <w:left w:val="none" w:sz="0" w:space="0" w:color="auto"/>
                <w:bottom w:val="none" w:sz="0" w:space="0" w:color="auto"/>
                <w:right w:val="none" w:sz="0" w:space="0" w:color="auto"/>
              </w:divBdr>
              <w:divsChild>
                <w:div w:id="16571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9627">
      <w:bodyDiv w:val="1"/>
      <w:marLeft w:val="0"/>
      <w:marRight w:val="0"/>
      <w:marTop w:val="0"/>
      <w:marBottom w:val="0"/>
      <w:divBdr>
        <w:top w:val="none" w:sz="0" w:space="0" w:color="auto"/>
        <w:left w:val="none" w:sz="0" w:space="0" w:color="auto"/>
        <w:bottom w:val="none" w:sz="0" w:space="0" w:color="auto"/>
        <w:right w:val="none" w:sz="0" w:space="0" w:color="auto"/>
      </w:divBdr>
    </w:div>
    <w:div w:id="832797776">
      <w:bodyDiv w:val="1"/>
      <w:marLeft w:val="0"/>
      <w:marRight w:val="0"/>
      <w:marTop w:val="0"/>
      <w:marBottom w:val="0"/>
      <w:divBdr>
        <w:top w:val="none" w:sz="0" w:space="0" w:color="auto"/>
        <w:left w:val="none" w:sz="0" w:space="0" w:color="auto"/>
        <w:bottom w:val="none" w:sz="0" w:space="0" w:color="auto"/>
        <w:right w:val="none" w:sz="0" w:space="0" w:color="auto"/>
      </w:divBdr>
    </w:div>
    <w:div w:id="880554582">
      <w:bodyDiv w:val="1"/>
      <w:marLeft w:val="0"/>
      <w:marRight w:val="0"/>
      <w:marTop w:val="0"/>
      <w:marBottom w:val="0"/>
      <w:divBdr>
        <w:top w:val="none" w:sz="0" w:space="0" w:color="auto"/>
        <w:left w:val="none" w:sz="0" w:space="0" w:color="auto"/>
        <w:bottom w:val="none" w:sz="0" w:space="0" w:color="auto"/>
        <w:right w:val="none" w:sz="0" w:space="0" w:color="auto"/>
      </w:divBdr>
    </w:div>
    <w:div w:id="957375679">
      <w:bodyDiv w:val="1"/>
      <w:marLeft w:val="0"/>
      <w:marRight w:val="0"/>
      <w:marTop w:val="0"/>
      <w:marBottom w:val="0"/>
      <w:divBdr>
        <w:top w:val="none" w:sz="0" w:space="0" w:color="auto"/>
        <w:left w:val="none" w:sz="0" w:space="0" w:color="auto"/>
        <w:bottom w:val="none" w:sz="0" w:space="0" w:color="auto"/>
        <w:right w:val="none" w:sz="0" w:space="0" w:color="auto"/>
      </w:divBdr>
    </w:div>
    <w:div w:id="977338407">
      <w:bodyDiv w:val="1"/>
      <w:marLeft w:val="0"/>
      <w:marRight w:val="0"/>
      <w:marTop w:val="0"/>
      <w:marBottom w:val="0"/>
      <w:divBdr>
        <w:top w:val="none" w:sz="0" w:space="0" w:color="auto"/>
        <w:left w:val="none" w:sz="0" w:space="0" w:color="auto"/>
        <w:bottom w:val="none" w:sz="0" w:space="0" w:color="auto"/>
        <w:right w:val="none" w:sz="0" w:space="0" w:color="auto"/>
      </w:divBdr>
      <w:divsChild>
        <w:div w:id="911038255">
          <w:marLeft w:val="0"/>
          <w:marRight w:val="0"/>
          <w:marTop w:val="0"/>
          <w:marBottom w:val="0"/>
          <w:divBdr>
            <w:top w:val="none" w:sz="0" w:space="0" w:color="auto"/>
            <w:left w:val="none" w:sz="0" w:space="0" w:color="auto"/>
            <w:bottom w:val="none" w:sz="0" w:space="0" w:color="auto"/>
            <w:right w:val="none" w:sz="0" w:space="0" w:color="auto"/>
          </w:divBdr>
          <w:divsChild>
            <w:div w:id="348526196">
              <w:marLeft w:val="0"/>
              <w:marRight w:val="0"/>
              <w:marTop w:val="0"/>
              <w:marBottom w:val="0"/>
              <w:divBdr>
                <w:top w:val="none" w:sz="0" w:space="0" w:color="auto"/>
                <w:left w:val="none" w:sz="0" w:space="0" w:color="auto"/>
                <w:bottom w:val="none" w:sz="0" w:space="0" w:color="auto"/>
                <w:right w:val="none" w:sz="0" w:space="0" w:color="auto"/>
              </w:divBdr>
              <w:divsChild>
                <w:div w:id="1987319163">
                  <w:marLeft w:val="0"/>
                  <w:marRight w:val="0"/>
                  <w:marTop w:val="0"/>
                  <w:marBottom w:val="0"/>
                  <w:divBdr>
                    <w:top w:val="none" w:sz="0" w:space="0" w:color="auto"/>
                    <w:left w:val="none" w:sz="0" w:space="0" w:color="auto"/>
                    <w:bottom w:val="none" w:sz="0" w:space="0" w:color="auto"/>
                    <w:right w:val="none" w:sz="0" w:space="0" w:color="auto"/>
                  </w:divBdr>
                </w:div>
              </w:divsChild>
            </w:div>
            <w:div w:id="640039950">
              <w:marLeft w:val="0"/>
              <w:marRight w:val="0"/>
              <w:marTop w:val="0"/>
              <w:marBottom w:val="0"/>
              <w:divBdr>
                <w:top w:val="none" w:sz="0" w:space="0" w:color="auto"/>
                <w:left w:val="none" w:sz="0" w:space="0" w:color="auto"/>
                <w:bottom w:val="none" w:sz="0" w:space="0" w:color="auto"/>
                <w:right w:val="none" w:sz="0" w:space="0" w:color="auto"/>
              </w:divBdr>
              <w:divsChild>
                <w:div w:id="10955540">
                  <w:marLeft w:val="0"/>
                  <w:marRight w:val="0"/>
                  <w:marTop w:val="0"/>
                  <w:marBottom w:val="0"/>
                  <w:divBdr>
                    <w:top w:val="none" w:sz="0" w:space="0" w:color="auto"/>
                    <w:left w:val="none" w:sz="0" w:space="0" w:color="auto"/>
                    <w:bottom w:val="none" w:sz="0" w:space="0" w:color="auto"/>
                    <w:right w:val="none" w:sz="0" w:space="0" w:color="auto"/>
                  </w:divBdr>
                </w:div>
              </w:divsChild>
            </w:div>
            <w:div w:id="2010598942">
              <w:marLeft w:val="0"/>
              <w:marRight w:val="0"/>
              <w:marTop w:val="0"/>
              <w:marBottom w:val="0"/>
              <w:divBdr>
                <w:top w:val="none" w:sz="0" w:space="0" w:color="auto"/>
                <w:left w:val="none" w:sz="0" w:space="0" w:color="auto"/>
                <w:bottom w:val="none" w:sz="0" w:space="0" w:color="auto"/>
                <w:right w:val="none" w:sz="0" w:space="0" w:color="auto"/>
              </w:divBdr>
              <w:divsChild>
                <w:div w:id="19072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39832">
      <w:bodyDiv w:val="1"/>
      <w:marLeft w:val="0"/>
      <w:marRight w:val="0"/>
      <w:marTop w:val="0"/>
      <w:marBottom w:val="0"/>
      <w:divBdr>
        <w:top w:val="none" w:sz="0" w:space="0" w:color="auto"/>
        <w:left w:val="none" w:sz="0" w:space="0" w:color="auto"/>
        <w:bottom w:val="none" w:sz="0" w:space="0" w:color="auto"/>
        <w:right w:val="none" w:sz="0" w:space="0" w:color="auto"/>
      </w:divBdr>
    </w:div>
    <w:div w:id="1011183690">
      <w:bodyDiv w:val="1"/>
      <w:marLeft w:val="0"/>
      <w:marRight w:val="0"/>
      <w:marTop w:val="0"/>
      <w:marBottom w:val="0"/>
      <w:divBdr>
        <w:top w:val="none" w:sz="0" w:space="0" w:color="auto"/>
        <w:left w:val="none" w:sz="0" w:space="0" w:color="auto"/>
        <w:bottom w:val="none" w:sz="0" w:space="0" w:color="auto"/>
        <w:right w:val="none" w:sz="0" w:space="0" w:color="auto"/>
      </w:divBdr>
    </w:div>
    <w:div w:id="1069960693">
      <w:bodyDiv w:val="1"/>
      <w:marLeft w:val="0"/>
      <w:marRight w:val="0"/>
      <w:marTop w:val="0"/>
      <w:marBottom w:val="0"/>
      <w:divBdr>
        <w:top w:val="none" w:sz="0" w:space="0" w:color="auto"/>
        <w:left w:val="none" w:sz="0" w:space="0" w:color="auto"/>
        <w:bottom w:val="none" w:sz="0" w:space="0" w:color="auto"/>
        <w:right w:val="none" w:sz="0" w:space="0" w:color="auto"/>
      </w:divBdr>
    </w:div>
    <w:div w:id="1087309924">
      <w:bodyDiv w:val="1"/>
      <w:marLeft w:val="0"/>
      <w:marRight w:val="0"/>
      <w:marTop w:val="0"/>
      <w:marBottom w:val="0"/>
      <w:divBdr>
        <w:top w:val="none" w:sz="0" w:space="0" w:color="auto"/>
        <w:left w:val="none" w:sz="0" w:space="0" w:color="auto"/>
        <w:bottom w:val="none" w:sz="0" w:space="0" w:color="auto"/>
        <w:right w:val="none" w:sz="0" w:space="0" w:color="auto"/>
      </w:divBdr>
    </w:div>
    <w:div w:id="1187794647">
      <w:bodyDiv w:val="1"/>
      <w:marLeft w:val="0"/>
      <w:marRight w:val="0"/>
      <w:marTop w:val="0"/>
      <w:marBottom w:val="0"/>
      <w:divBdr>
        <w:top w:val="none" w:sz="0" w:space="0" w:color="auto"/>
        <w:left w:val="none" w:sz="0" w:space="0" w:color="auto"/>
        <w:bottom w:val="none" w:sz="0" w:space="0" w:color="auto"/>
        <w:right w:val="none" w:sz="0" w:space="0" w:color="auto"/>
      </w:divBdr>
      <w:divsChild>
        <w:div w:id="2092458373">
          <w:marLeft w:val="0"/>
          <w:marRight w:val="0"/>
          <w:marTop w:val="0"/>
          <w:marBottom w:val="0"/>
          <w:divBdr>
            <w:top w:val="none" w:sz="0" w:space="0" w:color="auto"/>
            <w:left w:val="none" w:sz="0" w:space="0" w:color="auto"/>
            <w:bottom w:val="none" w:sz="0" w:space="0" w:color="auto"/>
            <w:right w:val="none" w:sz="0" w:space="0" w:color="auto"/>
          </w:divBdr>
          <w:divsChild>
            <w:div w:id="1424885710">
              <w:marLeft w:val="0"/>
              <w:marRight w:val="0"/>
              <w:marTop w:val="0"/>
              <w:marBottom w:val="0"/>
              <w:divBdr>
                <w:top w:val="none" w:sz="0" w:space="0" w:color="auto"/>
                <w:left w:val="none" w:sz="0" w:space="0" w:color="auto"/>
                <w:bottom w:val="none" w:sz="0" w:space="0" w:color="auto"/>
                <w:right w:val="none" w:sz="0" w:space="0" w:color="auto"/>
              </w:divBdr>
              <w:divsChild>
                <w:div w:id="10157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83810">
      <w:bodyDiv w:val="1"/>
      <w:marLeft w:val="0"/>
      <w:marRight w:val="0"/>
      <w:marTop w:val="0"/>
      <w:marBottom w:val="0"/>
      <w:divBdr>
        <w:top w:val="none" w:sz="0" w:space="0" w:color="auto"/>
        <w:left w:val="none" w:sz="0" w:space="0" w:color="auto"/>
        <w:bottom w:val="none" w:sz="0" w:space="0" w:color="auto"/>
        <w:right w:val="none" w:sz="0" w:space="0" w:color="auto"/>
      </w:divBdr>
    </w:div>
    <w:div w:id="1253779841">
      <w:bodyDiv w:val="1"/>
      <w:marLeft w:val="0"/>
      <w:marRight w:val="0"/>
      <w:marTop w:val="0"/>
      <w:marBottom w:val="0"/>
      <w:divBdr>
        <w:top w:val="none" w:sz="0" w:space="0" w:color="auto"/>
        <w:left w:val="none" w:sz="0" w:space="0" w:color="auto"/>
        <w:bottom w:val="none" w:sz="0" w:space="0" w:color="auto"/>
        <w:right w:val="none" w:sz="0" w:space="0" w:color="auto"/>
      </w:divBdr>
      <w:divsChild>
        <w:div w:id="969440104">
          <w:marLeft w:val="0"/>
          <w:marRight w:val="0"/>
          <w:marTop w:val="0"/>
          <w:marBottom w:val="0"/>
          <w:divBdr>
            <w:top w:val="none" w:sz="0" w:space="0" w:color="auto"/>
            <w:left w:val="none" w:sz="0" w:space="0" w:color="auto"/>
            <w:bottom w:val="none" w:sz="0" w:space="0" w:color="auto"/>
            <w:right w:val="none" w:sz="0" w:space="0" w:color="auto"/>
          </w:divBdr>
          <w:divsChild>
            <w:div w:id="1412583867">
              <w:marLeft w:val="0"/>
              <w:marRight w:val="0"/>
              <w:marTop w:val="0"/>
              <w:marBottom w:val="0"/>
              <w:divBdr>
                <w:top w:val="none" w:sz="0" w:space="0" w:color="auto"/>
                <w:left w:val="none" w:sz="0" w:space="0" w:color="auto"/>
                <w:bottom w:val="none" w:sz="0" w:space="0" w:color="auto"/>
                <w:right w:val="none" w:sz="0" w:space="0" w:color="auto"/>
              </w:divBdr>
              <w:divsChild>
                <w:div w:id="1584726302">
                  <w:marLeft w:val="0"/>
                  <w:marRight w:val="0"/>
                  <w:marTop w:val="0"/>
                  <w:marBottom w:val="0"/>
                  <w:divBdr>
                    <w:top w:val="none" w:sz="0" w:space="0" w:color="auto"/>
                    <w:left w:val="none" w:sz="0" w:space="0" w:color="auto"/>
                    <w:bottom w:val="none" w:sz="0" w:space="0" w:color="auto"/>
                    <w:right w:val="none" w:sz="0" w:space="0" w:color="auto"/>
                  </w:divBdr>
                </w:div>
              </w:divsChild>
            </w:div>
            <w:div w:id="1501457724">
              <w:marLeft w:val="0"/>
              <w:marRight w:val="0"/>
              <w:marTop w:val="0"/>
              <w:marBottom w:val="0"/>
              <w:divBdr>
                <w:top w:val="none" w:sz="0" w:space="0" w:color="auto"/>
                <w:left w:val="none" w:sz="0" w:space="0" w:color="auto"/>
                <w:bottom w:val="none" w:sz="0" w:space="0" w:color="auto"/>
                <w:right w:val="none" w:sz="0" w:space="0" w:color="auto"/>
              </w:divBdr>
              <w:divsChild>
                <w:div w:id="1094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7364">
          <w:marLeft w:val="0"/>
          <w:marRight w:val="0"/>
          <w:marTop w:val="0"/>
          <w:marBottom w:val="0"/>
          <w:divBdr>
            <w:top w:val="none" w:sz="0" w:space="0" w:color="auto"/>
            <w:left w:val="none" w:sz="0" w:space="0" w:color="auto"/>
            <w:bottom w:val="none" w:sz="0" w:space="0" w:color="auto"/>
            <w:right w:val="none" w:sz="0" w:space="0" w:color="auto"/>
          </w:divBdr>
          <w:divsChild>
            <w:div w:id="1953315860">
              <w:marLeft w:val="0"/>
              <w:marRight w:val="0"/>
              <w:marTop w:val="0"/>
              <w:marBottom w:val="0"/>
              <w:divBdr>
                <w:top w:val="none" w:sz="0" w:space="0" w:color="auto"/>
                <w:left w:val="none" w:sz="0" w:space="0" w:color="auto"/>
                <w:bottom w:val="none" w:sz="0" w:space="0" w:color="auto"/>
                <w:right w:val="none" w:sz="0" w:space="0" w:color="auto"/>
              </w:divBdr>
              <w:divsChild>
                <w:div w:id="1823736797">
                  <w:marLeft w:val="0"/>
                  <w:marRight w:val="0"/>
                  <w:marTop w:val="0"/>
                  <w:marBottom w:val="0"/>
                  <w:divBdr>
                    <w:top w:val="none" w:sz="0" w:space="0" w:color="auto"/>
                    <w:left w:val="none" w:sz="0" w:space="0" w:color="auto"/>
                    <w:bottom w:val="none" w:sz="0" w:space="0" w:color="auto"/>
                    <w:right w:val="none" w:sz="0" w:space="0" w:color="auto"/>
                  </w:divBdr>
                </w:div>
                <w:div w:id="1199977612">
                  <w:marLeft w:val="0"/>
                  <w:marRight w:val="0"/>
                  <w:marTop w:val="0"/>
                  <w:marBottom w:val="0"/>
                  <w:divBdr>
                    <w:top w:val="none" w:sz="0" w:space="0" w:color="auto"/>
                    <w:left w:val="none" w:sz="0" w:space="0" w:color="auto"/>
                    <w:bottom w:val="none" w:sz="0" w:space="0" w:color="auto"/>
                    <w:right w:val="none" w:sz="0" w:space="0" w:color="auto"/>
                  </w:divBdr>
                </w:div>
              </w:divsChild>
            </w:div>
            <w:div w:id="2009402525">
              <w:marLeft w:val="0"/>
              <w:marRight w:val="0"/>
              <w:marTop w:val="0"/>
              <w:marBottom w:val="0"/>
              <w:divBdr>
                <w:top w:val="none" w:sz="0" w:space="0" w:color="auto"/>
                <w:left w:val="none" w:sz="0" w:space="0" w:color="auto"/>
                <w:bottom w:val="none" w:sz="0" w:space="0" w:color="auto"/>
                <w:right w:val="none" w:sz="0" w:space="0" w:color="auto"/>
              </w:divBdr>
              <w:divsChild>
                <w:div w:id="14207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5670">
      <w:bodyDiv w:val="1"/>
      <w:marLeft w:val="0"/>
      <w:marRight w:val="0"/>
      <w:marTop w:val="0"/>
      <w:marBottom w:val="0"/>
      <w:divBdr>
        <w:top w:val="none" w:sz="0" w:space="0" w:color="auto"/>
        <w:left w:val="none" w:sz="0" w:space="0" w:color="auto"/>
        <w:bottom w:val="none" w:sz="0" w:space="0" w:color="auto"/>
        <w:right w:val="none" w:sz="0" w:space="0" w:color="auto"/>
      </w:divBdr>
    </w:div>
    <w:div w:id="1312058159">
      <w:bodyDiv w:val="1"/>
      <w:marLeft w:val="0"/>
      <w:marRight w:val="0"/>
      <w:marTop w:val="0"/>
      <w:marBottom w:val="0"/>
      <w:divBdr>
        <w:top w:val="none" w:sz="0" w:space="0" w:color="auto"/>
        <w:left w:val="none" w:sz="0" w:space="0" w:color="auto"/>
        <w:bottom w:val="none" w:sz="0" w:space="0" w:color="auto"/>
        <w:right w:val="none" w:sz="0" w:space="0" w:color="auto"/>
      </w:divBdr>
    </w:div>
    <w:div w:id="1329407601">
      <w:bodyDiv w:val="1"/>
      <w:marLeft w:val="0"/>
      <w:marRight w:val="0"/>
      <w:marTop w:val="0"/>
      <w:marBottom w:val="0"/>
      <w:divBdr>
        <w:top w:val="none" w:sz="0" w:space="0" w:color="auto"/>
        <w:left w:val="none" w:sz="0" w:space="0" w:color="auto"/>
        <w:bottom w:val="none" w:sz="0" w:space="0" w:color="auto"/>
        <w:right w:val="none" w:sz="0" w:space="0" w:color="auto"/>
      </w:divBdr>
    </w:div>
    <w:div w:id="1340422421">
      <w:bodyDiv w:val="1"/>
      <w:marLeft w:val="0"/>
      <w:marRight w:val="0"/>
      <w:marTop w:val="0"/>
      <w:marBottom w:val="0"/>
      <w:divBdr>
        <w:top w:val="none" w:sz="0" w:space="0" w:color="auto"/>
        <w:left w:val="none" w:sz="0" w:space="0" w:color="auto"/>
        <w:bottom w:val="none" w:sz="0" w:space="0" w:color="auto"/>
        <w:right w:val="none" w:sz="0" w:space="0" w:color="auto"/>
      </w:divBdr>
    </w:div>
    <w:div w:id="1390037764">
      <w:bodyDiv w:val="1"/>
      <w:marLeft w:val="0"/>
      <w:marRight w:val="0"/>
      <w:marTop w:val="0"/>
      <w:marBottom w:val="0"/>
      <w:divBdr>
        <w:top w:val="none" w:sz="0" w:space="0" w:color="auto"/>
        <w:left w:val="none" w:sz="0" w:space="0" w:color="auto"/>
        <w:bottom w:val="none" w:sz="0" w:space="0" w:color="auto"/>
        <w:right w:val="none" w:sz="0" w:space="0" w:color="auto"/>
      </w:divBdr>
    </w:div>
    <w:div w:id="1459371253">
      <w:bodyDiv w:val="1"/>
      <w:marLeft w:val="0"/>
      <w:marRight w:val="0"/>
      <w:marTop w:val="0"/>
      <w:marBottom w:val="0"/>
      <w:divBdr>
        <w:top w:val="none" w:sz="0" w:space="0" w:color="auto"/>
        <w:left w:val="none" w:sz="0" w:space="0" w:color="auto"/>
        <w:bottom w:val="none" w:sz="0" w:space="0" w:color="auto"/>
        <w:right w:val="none" w:sz="0" w:space="0" w:color="auto"/>
      </w:divBdr>
    </w:div>
    <w:div w:id="1489830401">
      <w:bodyDiv w:val="1"/>
      <w:marLeft w:val="0"/>
      <w:marRight w:val="0"/>
      <w:marTop w:val="0"/>
      <w:marBottom w:val="0"/>
      <w:divBdr>
        <w:top w:val="none" w:sz="0" w:space="0" w:color="auto"/>
        <w:left w:val="none" w:sz="0" w:space="0" w:color="auto"/>
        <w:bottom w:val="none" w:sz="0" w:space="0" w:color="auto"/>
        <w:right w:val="none" w:sz="0" w:space="0" w:color="auto"/>
      </w:divBdr>
    </w:div>
    <w:div w:id="1492210945">
      <w:bodyDiv w:val="1"/>
      <w:marLeft w:val="0"/>
      <w:marRight w:val="0"/>
      <w:marTop w:val="0"/>
      <w:marBottom w:val="0"/>
      <w:divBdr>
        <w:top w:val="none" w:sz="0" w:space="0" w:color="auto"/>
        <w:left w:val="none" w:sz="0" w:space="0" w:color="auto"/>
        <w:bottom w:val="none" w:sz="0" w:space="0" w:color="auto"/>
        <w:right w:val="none" w:sz="0" w:space="0" w:color="auto"/>
      </w:divBdr>
    </w:div>
    <w:div w:id="1511413898">
      <w:bodyDiv w:val="1"/>
      <w:marLeft w:val="0"/>
      <w:marRight w:val="0"/>
      <w:marTop w:val="0"/>
      <w:marBottom w:val="0"/>
      <w:divBdr>
        <w:top w:val="none" w:sz="0" w:space="0" w:color="auto"/>
        <w:left w:val="none" w:sz="0" w:space="0" w:color="auto"/>
        <w:bottom w:val="none" w:sz="0" w:space="0" w:color="auto"/>
        <w:right w:val="none" w:sz="0" w:space="0" w:color="auto"/>
      </w:divBdr>
    </w:div>
    <w:div w:id="1561746195">
      <w:bodyDiv w:val="1"/>
      <w:marLeft w:val="0"/>
      <w:marRight w:val="0"/>
      <w:marTop w:val="0"/>
      <w:marBottom w:val="0"/>
      <w:divBdr>
        <w:top w:val="none" w:sz="0" w:space="0" w:color="auto"/>
        <w:left w:val="none" w:sz="0" w:space="0" w:color="auto"/>
        <w:bottom w:val="none" w:sz="0" w:space="0" w:color="auto"/>
        <w:right w:val="none" w:sz="0" w:space="0" w:color="auto"/>
      </w:divBdr>
    </w:div>
    <w:div w:id="1596867715">
      <w:bodyDiv w:val="1"/>
      <w:marLeft w:val="0"/>
      <w:marRight w:val="0"/>
      <w:marTop w:val="0"/>
      <w:marBottom w:val="0"/>
      <w:divBdr>
        <w:top w:val="none" w:sz="0" w:space="0" w:color="auto"/>
        <w:left w:val="none" w:sz="0" w:space="0" w:color="auto"/>
        <w:bottom w:val="none" w:sz="0" w:space="0" w:color="auto"/>
        <w:right w:val="none" w:sz="0" w:space="0" w:color="auto"/>
      </w:divBdr>
      <w:divsChild>
        <w:div w:id="1707098676">
          <w:marLeft w:val="0"/>
          <w:marRight w:val="0"/>
          <w:marTop w:val="0"/>
          <w:marBottom w:val="0"/>
          <w:divBdr>
            <w:top w:val="none" w:sz="0" w:space="0" w:color="auto"/>
            <w:left w:val="none" w:sz="0" w:space="0" w:color="auto"/>
            <w:bottom w:val="none" w:sz="0" w:space="0" w:color="auto"/>
            <w:right w:val="none" w:sz="0" w:space="0" w:color="auto"/>
          </w:divBdr>
          <w:divsChild>
            <w:div w:id="1655909258">
              <w:marLeft w:val="0"/>
              <w:marRight w:val="0"/>
              <w:marTop w:val="0"/>
              <w:marBottom w:val="0"/>
              <w:divBdr>
                <w:top w:val="none" w:sz="0" w:space="0" w:color="auto"/>
                <w:left w:val="none" w:sz="0" w:space="0" w:color="auto"/>
                <w:bottom w:val="none" w:sz="0" w:space="0" w:color="auto"/>
                <w:right w:val="none" w:sz="0" w:space="0" w:color="auto"/>
              </w:divBdr>
              <w:divsChild>
                <w:div w:id="19768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6974">
      <w:bodyDiv w:val="1"/>
      <w:marLeft w:val="0"/>
      <w:marRight w:val="0"/>
      <w:marTop w:val="0"/>
      <w:marBottom w:val="0"/>
      <w:divBdr>
        <w:top w:val="none" w:sz="0" w:space="0" w:color="auto"/>
        <w:left w:val="none" w:sz="0" w:space="0" w:color="auto"/>
        <w:bottom w:val="none" w:sz="0" w:space="0" w:color="auto"/>
        <w:right w:val="none" w:sz="0" w:space="0" w:color="auto"/>
      </w:divBdr>
      <w:divsChild>
        <w:div w:id="1255632583">
          <w:marLeft w:val="0"/>
          <w:marRight w:val="0"/>
          <w:marTop w:val="0"/>
          <w:marBottom w:val="0"/>
          <w:divBdr>
            <w:top w:val="none" w:sz="0" w:space="0" w:color="auto"/>
            <w:left w:val="none" w:sz="0" w:space="0" w:color="auto"/>
            <w:bottom w:val="none" w:sz="0" w:space="0" w:color="auto"/>
            <w:right w:val="none" w:sz="0" w:space="0" w:color="auto"/>
          </w:divBdr>
          <w:divsChild>
            <w:div w:id="2038850008">
              <w:marLeft w:val="0"/>
              <w:marRight w:val="0"/>
              <w:marTop w:val="0"/>
              <w:marBottom w:val="0"/>
              <w:divBdr>
                <w:top w:val="none" w:sz="0" w:space="0" w:color="auto"/>
                <w:left w:val="none" w:sz="0" w:space="0" w:color="auto"/>
                <w:bottom w:val="none" w:sz="0" w:space="0" w:color="auto"/>
                <w:right w:val="none" w:sz="0" w:space="0" w:color="auto"/>
              </w:divBdr>
              <w:divsChild>
                <w:div w:id="17774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20192">
      <w:bodyDiv w:val="1"/>
      <w:marLeft w:val="0"/>
      <w:marRight w:val="0"/>
      <w:marTop w:val="0"/>
      <w:marBottom w:val="0"/>
      <w:divBdr>
        <w:top w:val="none" w:sz="0" w:space="0" w:color="auto"/>
        <w:left w:val="none" w:sz="0" w:space="0" w:color="auto"/>
        <w:bottom w:val="none" w:sz="0" w:space="0" w:color="auto"/>
        <w:right w:val="none" w:sz="0" w:space="0" w:color="auto"/>
      </w:divBdr>
    </w:div>
    <w:div w:id="1633510912">
      <w:bodyDiv w:val="1"/>
      <w:marLeft w:val="0"/>
      <w:marRight w:val="0"/>
      <w:marTop w:val="0"/>
      <w:marBottom w:val="0"/>
      <w:divBdr>
        <w:top w:val="none" w:sz="0" w:space="0" w:color="auto"/>
        <w:left w:val="none" w:sz="0" w:space="0" w:color="auto"/>
        <w:bottom w:val="none" w:sz="0" w:space="0" w:color="auto"/>
        <w:right w:val="none" w:sz="0" w:space="0" w:color="auto"/>
      </w:divBdr>
    </w:div>
    <w:div w:id="1634870679">
      <w:bodyDiv w:val="1"/>
      <w:marLeft w:val="0"/>
      <w:marRight w:val="0"/>
      <w:marTop w:val="0"/>
      <w:marBottom w:val="0"/>
      <w:divBdr>
        <w:top w:val="none" w:sz="0" w:space="0" w:color="auto"/>
        <w:left w:val="none" w:sz="0" w:space="0" w:color="auto"/>
        <w:bottom w:val="none" w:sz="0" w:space="0" w:color="auto"/>
        <w:right w:val="none" w:sz="0" w:space="0" w:color="auto"/>
      </w:divBdr>
    </w:div>
    <w:div w:id="1662271112">
      <w:bodyDiv w:val="1"/>
      <w:marLeft w:val="0"/>
      <w:marRight w:val="0"/>
      <w:marTop w:val="0"/>
      <w:marBottom w:val="0"/>
      <w:divBdr>
        <w:top w:val="none" w:sz="0" w:space="0" w:color="auto"/>
        <w:left w:val="none" w:sz="0" w:space="0" w:color="auto"/>
        <w:bottom w:val="none" w:sz="0" w:space="0" w:color="auto"/>
        <w:right w:val="none" w:sz="0" w:space="0" w:color="auto"/>
      </w:divBdr>
    </w:div>
    <w:div w:id="1681004037">
      <w:bodyDiv w:val="1"/>
      <w:marLeft w:val="0"/>
      <w:marRight w:val="0"/>
      <w:marTop w:val="0"/>
      <w:marBottom w:val="0"/>
      <w:divBdr>
        <w:top w:val="none" w:sz="0" w:space="0" w:color="auto"/>
        <w:left w:val="none" w:sz="0" w:space="0" w:color="auto"/>
        <w:bottom w:val="none" w:sz="0" w:space="0" w:color="auto"/>
        <w:right w:val="none" w:sz="0" w:space="0" w:color="auto"/>
      </w:divBdr>
    </w:div>
    <w:div w:id="1702316502">
      <w:bodyDiv w:val="1"/>
      <w:marLeft w:val="0"/>
      <w:marRight w:val="0"/>
      <w:marTop w:val="0"/>
      <w:marBottom w:val="0"/>
      <w:divBdr>
        <w:top w:val="none" w:sz="0" w:space="0" w:color="auto"/>
        <w:left w:val="none" w:sz="0" w:space="0" w:color="auto"/>
        <w:bottom w:val="none" w:sz="0" w:space="0" w:color="auto"/>
        <w:right w:val="none" w:sz="0" w:space="0" w:color="auto"/>
      </w:divBdr>
    </w:div>
    <w:div w:id="1719889587">
      <w:bodyDiv w:val="1"/>
      <w:marLeft w:val="0"/>
      <w:marRight w:val="0"/>
      <w:marTop w:val="0"/>
      <w:marBottom w:val="0"/>
      <w:divBdr>
        <w:top w:val="none" w:sz="0" w:space="0" w:color="auto"/>
        <w:left w:val="none" w:sz="0" w:space="0" w:color="auto"/>
        <w:bottom w:val="none" w:sz="0" w:space="0" w:color="auto"/>
        <w:right w:val="none" w:sz="0" w:space="0" w:color="auto"/>
      </w:divBdr>
    </w:div>
    <w:div w:id="1723754230">
      <w:bodyDiv w:val="1"/>
      <w:marLeft w:val="0"/>
      <w:marRight w:val="0"/>
      <w:marTop w:val="0"/>
      <w:marBottom w:val="0"/>
      <w:divBdr>
        <w:top w:val="none" w:sz="0" w:space="0" w:color="auto"/>
        <w:left w:val="none" w:sz="0" w:space="0" w:color="auto"/>
        <w:bottom w:val="none" w:sz="0" w:space="0" w:color="auto"/>
        <w:right w:val="none" w:sz="0" w:space="0" w:color="auto"/>
      </w:divBdr>
    </w:div>
    <w:div w:id="1751462736">
      <w:bodyDiv w:val="1"/>
      <w:marLeft w:val="0"/>
      <w:marRight w:val="0"/>
      <w:marTop w:val="0"/>
      <w:marBottom w:val="0"/>
      <w:divBdr>
        <w:top w:val="none" w:sz="0" w:space="0" w:color="auto"/>
        <w:left w:val="none" w:sz="0" w:space="0" w:color="auto"/>
        <w:bottom w:val="none" w:sz="0" w:space="0" w:color="auto"/>
        <w:right w:val="none" w:sz="0" w:space="0" w:color="auto"/>
      </w:divBdr>
      <w:divsChild>
        <w:div w:id="694886431">
          <w:marLeft w:val="0"/>
          <w:marRight w:val="0"/>
          <w:marTop w:val="0"/>
          <w:marBottom w:val="0"/>
          <w:divBdr>
            <w:top w:val="none" w:sz="0" w:space="0" w:color="auto"/>
            <w:left w:val="none" w:sz="0" w:space="0" w:color="auto"/>
            <w:bottom w:val="none" w:sz="0" w:space="0" w:color="auto"/>
            <w:right w:val="none" w:sz="0" w:space="0" w:color="auto"/>
          </w:divBdr>
          <w:divsChild>
            <w:div w:id="1802571207">
              <w:marLeft w:val="0"/>
              <w:marRight w:val="0"/>
              <w:marTop w:val="0"/>
              <w:marBottom w:val="0"/>
              <w:divBdr>
                <w:top w:val="none" w:sz="0" w:space="0" w:color="auto"/>
                <w:left w:val="none" w:sz="0" w:space="0" w:color="auto"/>
                <w:bottom w:val="none" w:sz="0" w:space="0" w:color="auto"/>
                <w:right w:val="none" w:sz="0" w:space="0" w:color="auto"/>
              </w:divBdr>
              <w:divsChild>
                <w:div w:id="14692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34261">
      <w:bodyDiv w:val="1"/>
      <w:marLeft w:val="0"/>
      <w:marRight w:val="0"/>
      <w:marTop w:val="0"/>
      <w:marBottom w:val="0"/>
      <w:divBdr>
        <w:top w:val="none" w:sz="0" w:space="0" w:color="auto"/>
        <w:left w:val="none" w:sz="0" w:space="0" w:color="auto"/>
        <w:bottom w:val="none" w:sz="0" w:space="0" w:color="auto"/>
        <w:right w:val="none" w:sz="0" w:space="0" w:color="auto"/>
      </w:divBdr>
    </w:div>
    <w:div w:id="1761179807">
      <w:bodyDiv w:val="1"/>
      <w:marLeft w:val="0"/>
      <w:marRight w:val="0"/>
      <w:marTop w:val="0"/>
      <w:marBottom w:val="0"/>
      <w:divBdr>
        <w:top w:val="none" w:sz="0" w:space="0" w:color="auto"/>
        <w:left w:val="none" w:sz="0" w:space="0" w:color="auto"/>
        <w:bottom w:val="none" w:sz="0" w:space="0" w:color="auto"/>
        <w:right w:val="none" w:sz="0" w:space="0" w:color="auto"/>
      </w:divBdr>
    </w:div>
    <w:div w:id="1809783836">
      <w:bodyDiv w:val="1"/>
      <w:marLeft w:val="0"/>
      <w:marRight w:val="0"/>
      <w:marTop w:val="0"/>
      <w:marBottom w:val="0"/>
      <w:divBdr>
        <w:top w:val="none" w:sz="0" w:space="0" w:color="auto"/>
        <w:left w:val="none" w:sz="0" w:space="0" w:color="auto"/>
        <w:bottom w:val="none" w:sz="0" w:space="0" w:color="auto"/>
        <w:right w:val="none" w:sz="0" w:space="0" w:color="auto"/>
      </w:divBdr>
    </w:div>
    <w:div w:id="1814591207">
      <w:bodyDiv w:val="1"/>
      <w:marLeft w:val="0"/>
      <w:marRight w:val="0"/>
      <w:marTop w:val="0"/>
      <w:marBottom w:val="0"/>
      <w:divBdr>
        <w:top w:val="none" w:sz="0" w:space="0" w:color="auto"/>
        <w:left w:val="none" w:sz="0" w:space="0" w:color="auto"/>
        <w:bottom w:val="none" w:sz="0" w:space="0" w:color="auto"/>
        <w:right w:val="none" w:sz="0" w:space="0" w:color="auto"/>
      </w:divBdr>
      <w:divsChild>
        <w:div w:id="1718121709">
          <w:marLeft w:val="0"/>
          <w:marRight w:val="0"/>
          <w:marTop w:val="0"/>
          <w:marBottom w:val="0"/>
          <w:divBdr>
            <w:top w:val="none" w:sz="0" w:space="0" w:color="auto"/>
            <w:left w:val="none" w:sz="0" w:space="0" w:color="auto"/>
            <w:bottom w:val="none" w:sz="0" w:space="0" w:color="auto"/>
            <w:right w:val="none" w:sz="0" w:space="0" w:color="auto"/>
          </w:divBdr>
        </w:div>
        <w:div w:id="1430421155">
          <w:marLeft w:val="0"/>
          <w:marRight w:val="0"/>
          <w:marTop w:val="0"/>
          <w:marBottom w:val="0"/>
          <w:divBdr>
            <w:top w:val="none" w:sz="0" w:space="0" w:color="auto"/>
            <w:left w:val="none" w:sz="0" w:space="0" w:color="auto"/>
            <w:bottom w:val="none" w:sz="0" w:space="0" w:color="auto"/>
            <w:right w:val="none" w:sz="0" w:space="0" w:color="auto"/>
          </w:divBdr>
          <w:divsChild>
            <w:div w:id="10822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9254">
      <w:bodyDiv w:val="1"/>
      <w:marLeft w:val="0"/>
      <w:marRight w:val="0"/>
      <w:marTop w:val="0"/>
      <w:marBottom w:val="0"/>
      <w:divBdr>
        <w:top w:val="none" w:sz="0" w:space="0" w:color="auto"/>
        <w:left w:val="none" w:sz="0" w:space="0" w:color="auto"/>
        <w:bottom w:val="none" w:sz="0" w:space="0" w:color="auto"/>
        <w:right w:val="none" w:sz="0" w:space="0" w:color="auto"/>
      </w:divBdr>
    </w:div>
    <w:div w:id="1889295924">
      <w:bodyDiv w:val="1"/>
      <w:marLeft w:val="0"/>
      <w:marRight w:val="0"/>
      <w:marTop w:val="0"/>
      <w:marBottom w:val="0"/>
      <w:divBdr>
        <w:top w:val="none" w:sz="0" w:space="0" w:color="auto"/>
        <w:left w:val="none" w:sz="0" w:space="0" w:color="auto"/>
        <w:bottom w:val="none" w:sz="0" w:space="0" w:color="auto"/>
        <w:right w:val="none" w:sz="0" w:space="0" w:color="auto"/>
      </w:divBdr>
    </w:div>
    <w:div w:id="1910651685">
      <w:bodyDiv w:val="1"/>
      <w:marLeft w:val="0"/>
      <w:marRight w:val="0"/>
      <w:marTop w:val="0"/>
      <w:marBottom w:val="0"/>
      <w:divBdr>
        <w:top w:val="none" w:sz="0" w:space="0" w:color="auto"/>
        <w:left w:val="none" w:sz="0" w:space="0" w:color="auto"/>
        <w:bottom w:val="none" w:sz="0" w:space="0" w:color="auto"/>
        <w:right w:val="none" w:sz="0" w:space="0" w:color="auto"/>
      </w:divBdr>
    </w:div>
    <w:div w:id="1947495619">
      <w:bodyDiv w:val="1"/>
      <w:marLeft w:val="0"/>
      <w:marRight w:val="0"/>
      <w:marTop w:val="0"/>
      <w:marBottom w:val="0"/>
      <w:divBdr>
        <w:top w:val="none" w:sz="0" w:space="0" w:color="auto"/>
        <w:left w:val="none" w:sz="0" w:space="0" w:color="auto"/>
        <w:bottom w:val="none" w:sz="0" w:space="0" w:color="auto"/>
        <w:right w:val="none" w:sz="0" w:space="0" w:color="auto"/>
      </w:divBdr>
    </w:div>
    <w:div w:id="1955477170">
      <w:bodyDiv w:val="1"/>
      <w:marLeft w:val="0"/>
      <w:marRight w:val="0"/>
      <w:marTop w:val="0"/>
      <w:marBottom w:val="0"/>
      <w:divBdr>
        <w:top w:val="none" w:sz="0" w:space="0" w:color="auto"/>
        <w:left w:val="none" w:sz="0" w:space="0" w:color="auto"/>
        <w:bottom w:val="none" w:sz="0" w:space="0" w:color="auto"/>
        <w:right w:val="none" w:sz="0" w:space="0" w:color="auto"/>
      </w:divBdr>
    </w:div>
    <w:div w:id="1966815575">
      <w:bodyDiv w:val="1"/>
      <w:marLeft w:val="0"/>
      <w:marRight w:val="0"/>
      <w:marTop w:val="0"/>
      <w:marBottom w:val="0"/>
      <w:divBdr>
        <w:top w:val="none" w:sz="0" w:space="0" w:color="auto"/>
        <w:left w:val="none" w:sz="0" w:space="0" w:color="auto"/>
        <w:bottom w:val="none" w:sz="0" w:space="0" w:color="auto"/>
        <w:right w:val="none" w:sz="0" w:space="0" w:color="auto"/>
      </w:divBdr>
    </w:div>
    <w:div w:id="2057005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utlookuga-my.sharepoint.com/:x:/g/personal/ka14691_uga_edu/EUS_qibeMlpPut-2CPF74hsBG89KJPSV61t_YpxxAqEKIg?e=Yw7Tya"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7011E0B23D654CB7054939EE82FFC3"/>
        <w:category>
          <w:name w:val="General"/>
          <w:gallery w:val="placeholder"/>
        </w:category>
        <w:types>
          <w:type w:val="bbPlcHdr"/>
        </w:types>
        <w:behaviors>
          <w:behavior w:val="content"/>
        </w:behaviors>
        <w:guid w:val="{9A1531AE-3BF0-4246-AC21-F44E470BEAF2}"/>
      </w:docPartPr>
      <w:docPartBody>
        <w:p w:rsidR="00CF28DD" w:rsidRDefault="00CF28D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32"/>
    <w:rsid w:val="0006152E"/>
    <w:rsid w:val="00154A29"/>
    <w:rsid w:val="002F1032"/>
    <w:rsid w:val="0051516D"/>
    <w:rsid w:val="008C3FBE"/>
    <w:rsid w:val="00CD461A"/>
    <w:rsid w:val="00CF28DD"/>
    <w:rsid w:val="00E0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728F4A-0CF4-6245-AD68-AAEB835F7003}">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WOY5Khe6HAZmf8Y98ulggpsrA==">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0E9F44-BA79-9D41-BDEB-0F43F462C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39222</Words>
  <Characters>223569</Characters>
  <Application>Microsoft Office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262267</CharactersWithSpaces>
  <SharedDoc>false</SharedDoc>
  <HLinks>
    <vt:vector size="6" baseType="variant">
      <vt:variant>
        <vt:i4>6291499</vt:i4>
      </vt:variant>
      <vt:variant>
        <vt:i4>93</vt:i4>
      </vt:variant>
      <vt:variant>
        <vt:i4>0</vt:i4>
      </vt:variant>
      <vt:variant>
        <vt:i4>5</vt:i4>
      </vt:variant>
      <vt:variant>
        <vt:lpwstr>https://outlookuga-my.sharepoint.com/:x:/g/personal/ka14691_uga_edu/EUS_qibeMlpPut-2CPF74hsBG89KJPSV61t_YpxxAqEKIg?e=Yw7Tya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Kaylee Arnold</dc:creator>
  <cp:lastModifiedBy>Jennifer Peterson</cp:lastModifiedBy>
  <cp:revision>2</cp:revision>
  <dcterms:created xsi:type="dcterms:W3CDTF">2022-09-21T00:36:00Z</dcterms:created>
  <dcterms:modified xsi:type="dcterms:W3CDTF">2022-09-21T00:36:00Z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id="LPn6YCno"/&gt;&lt;style id="http://www.zotero.org/styles/elsevier-harvard" hasBibliography="1" bibliographyStyleHasBeenSet="1"/&gt;&lt;prefs&gt;&lt;pref name="fieldType" value="Field"/&gt;&lt;/prefs&gt;&lt;/data&gt;</vt:lpwstr>
  </property>
  <property fmtid="{D5CDD505-2E9C-101B-9397-08002B2CF9AE}" pid="3" name="grammarly_documentId">
    <vt:lpwstr>documentId_1208</vt:lpwstr>
  </property>
  <property fmtid="{D5CDD505-2E9C-101B-9397-08002B2CF9AE}" pid="4" name="grammarly_documentContext">
    <vt:lpwstr>{"goals":[],"domain":"general","emotions":[],"dialect":"american"}</vt:lpwstr>
  </property>
</Properties>
</file>